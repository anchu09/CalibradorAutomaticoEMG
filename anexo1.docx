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9525B" w14:textId="77777777" w:rsidR="00B3253F" w:rsidRPr="00D92766" w:rsidRDefault="00B3253F" w:rsidP="00B3253F">
      <w:pPr>
        <w:pStyle w:val="Ttulo-CASEIB"/>
        <w:rPr>
          <w:lang w:val="es-ES"/>
        </w:rPr>
      </w:pPr>
      <w:r>
        <w:rPr>
          <w:lang w:val="es-ES"/>
        </w:rPr>
        <w:t xml:space="preserve">Desarrollo de sistema para calibrar electromiogramas de forma automática </w:t>
      </w:r>
    </w:p>
    <w:p w14:paraId="7539507C" w14:textId="77777777" w:rsidR="00B3253F" w:rsidRPr="00D92766" w:rsidRDefault="00B3253F" w:rsidP="00B3253F">
      <w:pPr>
        <w:pStyle w:val="Autores-Nombres"/>
        <w:rPr>
          <w:lang w:val="es-ES"/>
        </w:rPr>
      </w:pPr>
      <w:r>
        <w:rPr>
          <w:lang w:val="es-ES"/>
        </w:rPr>
        <w:t>D.</w:t>
      </w:r>
      <w:r w:rsidRPr="00C16638">
        <w:rPr>
          <w:lang w:val="es-ES"/>
        </w:rPr>
        <w:t xml:space="preserve"> </w:t>
      </w:r>
      <w:r>
        <w:rPr>
          <w:lang w:val="es-ES"/>
        </w:rPr>
        <w:t>Anchuela Cantarero</w:t>
      </w:r>
    </w:p>
    <w:p w14:paraId="32D1A6AD" w14:textId="77777777" w:rsidR="00B3253F" w:rsidRPr="00D92766" w:rsidRDefault="00B3253F" w:rsidP="00B3253F">
      <w:pPr>
        <w:pStyle w:val="Autores-Datos"/>
      </w:pPr>
      <w:r>
        <w:t xml:space="preserve">Ingeniería Biomédica, Universidad San Pablo CEU, Madrid, España, d.anchuela@usp.ceu.es </w:t>
      </w:r>
    </w:p>
    <w:p w14:paraId="2FF3F79E" w14:textId="77777777" w:rsidR="00B3253F" w:rsidRPr="00D92766" w:rsidRDefault="00B3253F" w:rsidP="00B3253F">
      <w:pPr>
        <w:rPr>
          <w:lang w:val="es-ES"/>
        </w:rPr>
      </w:pPr>
    </w:p>
    <w:p w14:paraId="3D6F27CA" w14:textId="77777777" w:rsidR="00B3253F" w:rsidRPr="00D92766" w:rsidRDefault="00B3253F" w:rsidP="00B3253F">
      <w:pPr>
        <w:rPr>
          <w:lang w:val="es-ES"/>
        </w:rPr>
      </w:pPr>
    </w:p>
    <w:p w14:paraId="6C563D7B" w14:textId="77777777" w:rsidR="00B3253F" w:rsidRPr="00D92766" w:rsidRDefault="00B3253F" w:rsidP="00B3253F">
      <w:pPr>
        <w:rPr>
          <w:lang w:val="es-ES"/>
        </w:rPr>
        <w:sectPr w:rsidR="00B3253F" w:rsidRPr="00D92766" w:rsidSect="00B3253F">
          <w:footerReference w:type="even" r:id="rId8"/>
          <w:footerReference w:type="default" r:id="rId9"/>
          <w:headerReference w:type="first" r:id="rId10"/>
          <w:footerReference w:type="first" r:id="rId11"/>
          <w:pgSz w:w="11906" w:h="16838" w:code="9"/>
          <w:pgMar w:top="1134" w:right="851" w:bottom="1418" w:left="851" w:header="720" w:footer="720" w:gutter="284"/>
          <w:cols w:space="851"/>
          <w:docGrid w:linePitch="272"/>
        </w:sectPr>
      </w:pPr>
    </w:p>
    <w:p w14:paraId="5F5EEFEA" w14:textId="77777777" w:rsidR="00B3253F" w:rsidRPr="00B3253F" w:rsidRDefault="00B3253F" w:rsidP="00B3253F">
      <w:pPr>
        <w:spacing w:before="120" w:after="60"/>
        <w:jc w:val="center"/>
        <w:rPr>
          <w:b/>
          <w:sz w:val="24"/>
          <w:lang w:val="es-ES"/>
        </w:rPr>
      </w:pPr>
      <w:r w:rsidRPr="00B3253F">
        <w:rPr>
          <w:b/>
          <w:sz w:val="24"/>
          <w:lang w:val="es-ES"/>
        </w:rPr>
        <w:t>Resumen</w:t>
      </w:r>
    </w:p>
    <w:p w14:paraId="40F729D3" w14:textId="010D1054" w:rsidR="00620AB1" w:rsidRPr="00E115E3" w:rsidRDefault="00E115E3" w:rsidP="00B3253F">
      <w:pPr>
        <w:spacing w:after="240"/>
        <w:contextualSpacing/>
        <w:rPr>
          <w:ins w:id="0" w:author="Daniel Anchuela Cantarero" w:date="2021-12-06T19:11:00Z"/>
          <w:sz w:val="18"/>
          <w:lang w:val="es-ES"/>
          <w:rPrChange w:id="1" w:author="Daniel Anchuela Cantarero" w:date="2021-12-06T19:14:00Z">
            <w:rPr>
              <w:ins w:id="2" w:author="Daniel Anchuela Cantarero" w:date="2021-12-06T19:11:00Z"/>
              <w:i/>
              <w:sz w:val="18"/>
              <w:lang w:val="es-ES"/>
            </w:rPr>
          </w:rPrChange>
        </w:rPr>
      </w:pPr>
      <w:ins w:id="3" w:author="Daniel Anchuela Cantarero" w:date="2021-12-06T19:19:00Z">
        <w:r w:rsidRPr="00E115E3">
          <w:rPr>
            <w:iCs/>
            <w:szCs w:val="22"/>
            <w:lang w:val="es-ES"/>
            <w:rPrChange w:id="4" w:author="Daniel Anchuela Cantarero" w:date="2021-12-06T19:19:00Z">
              <w:rPr>
                <w:iCs/>
                <w:sz w:val="18"/>
                <w:lang w:val="es-ES"/>
              </w:rPr>
            </w:rPrChange>
          </w:rPr>
          <w:t xml:space="preserve">El campo </w:t>
        </w:r>
      </w:ins>
      <w:ins w:id="5" w:author="Daniel Anchuela Cantarero" w:date="2021-12-06T19:20:00Z">
        <w:r w:rsidRPr="00E115E3">
          <w:rPr>
            <w:iCs/>
            <w:szCs w:val="22"/>
            <w:lang w:val="es-ES"/>
          </w:rPr>
          <w:t>del aprendizaje</w:t>
        </w:r>
      </w:ins>
      <w:ins w:id="6" w:author="Daniel Anchuela Cantarero" w:date="2021-12-06T19:19:00Z">
        <w:r w:rsidRPr="00E115E3">
          <w:rPr>
            <w:iCs/>
            <w:szCs w:val="22"/>
            <w:lang w:val="es-ES"/>
            <w:rPrChange w:id="7" w:author="Daniel Anchuela Cantarero" w:date="2021-12-06T19:19:00Z">
              <w:rPr>
                <w:iCs/>
                <w:sz w:val="18"/>
                <w:lang w:val="es-ES"/>
              </w:rPr>
            </w:rPrChange>
          </w:rPr>
          <w:t xml:space="preserve"> automático facilita el hecho de poder adaptar automáticamente dispositivos médicos a las necesidades de cada paciente.</w:t>
        </w:r>
      </w:ins>
      <w:ins w:id="8" w:author="Daniel Anchuela Cantarero" w:date="2021-12-06T19:21:00Z">
        <w:r w:rsidR="00033C8B">
          <w:rPr>
            <w:iCs/>
            <w:szCs w:val="22"/>
            <w:lang w:val="es-ES"/>
          </w:rPr>
          <w:t xml:space="preserve"> Además, las señales de </w:t>
        </w:r>
        <w:proofErr w:type="gramStart"/>
        <w:r w:rsidR="00033C8B">
          <w:rPr>
            <w:iCs/>
            <w:szCs w:val="22"/>
            <w:lang w:val="es-ES"/>
          </w:rPr>
          <w:t>electromiograma,</w:t>
        </w:r>
        <w:proofErr w:type="gramEnd"/>
        <w:r w:rsidR="00033C8B">
          <w:rPr>
            <w:iCs/>
            <w:szCs w:val="22"/>
            <w:lang w:val="es-ES"/>
          </w:rPr>
          <w:t xml:space="preserve"> son muy utilizadas en el control de dispositivos médicos.</w:t>
        </w:r>
      </w:ins>
      <w:ins w:id="9" w:author="Daniel Anchuela Cantarero" w:date="2021-12-06T19:19:00Z">
        <w:r w:rsidRPr="00E115E3">
          <w:rPr>
            <w:iCs/>
            <w:szCs w:val="22"/>
            <w:lang w:val="es-ES"/>
            <w:rPrChange w:id="10" w:author="Daniel Anchuela Cantarero" w:date="2021-12-06T19:19:00Z">
              <w:rPr>
                <w:iCs/>
                <w:sz w:val="18"/>
                <w:lang w:val="es-ES"/>
              </w:rPr>
            </w:rPrChange>
          </w:rPr>
          <w:t xml:space="preserve"> </w:t>
        </w:r>
      </w:ins>
      <w:ins w:id="11" w:author="Daniel Anchuela Cantarero" w:date="2021-12-06T19:09:00Z">
        <w:r w:rsidR="00B96A57">
          <w:t>Este documento explica el proceso de diseño y creación de un sistema para la calibración de electromiogramas de forma automática</w:t>
        </w:r>
        <w:r w:rsidR="00B96A57" w:rsidRPr="00620AB1">
          <w:rPr>
            <w:i/>
            <w:sz w:val="18"/>
            <w:lang w:val="es-ES"/>
            <w:rPrChange w:id="12" w:author="Daniel Anchuela Cantarero" w:date="2021-12-06T19:10:00Z">
              <w:rPr>
                <w:i/>
                <w:sz w:val="18"/>
                <w:highlight w:val="yellow"/>
                <w:lang w:val="es-ES"/>
              </w:rPr>
            </w:rPrChange>
          </w:rPr>
          <w:t>.</w:t>
        </w:r>
      </w:ins>
      <w:ins w:id="13" w:author="Daniel Anchuela Cantarero" w:date="2021-12-06T19:19:00Z">
        <w:r>
          <w:rPr>
            <w:iCs/>
            <w:sz w:val="18"/>
            <w:lang w:val="es-ES"/>
          </w:rPr>
          <w:t xml:space="preserve"> </w:t>
        </w:r>
      </w:ins>
      <w:ins w:id="14" w:author="Daniel Anchuela Cantarero" w:date="2021-12-06T19:10:00Z">
        <w:r w:rsidR="00620AB1">
          <w:t xml:space="preserve">El estudio se divide en tres partes principales: la primera es el procesado de la señal de EMG recogida a partir de una placa </w:t>
        </w:r>
        <w:proofErr w:type="spellStart"/>
        <w:r w:rsidR="00620AB1" w:rsidRPr="00620AB1">
          <w:rPr>
            <w:i/>
            <w:iCs/>
            <w:rPrChange w:id="15" w:author="Daniel Anchuela Cantarero" w:date="2021-12-06T19:10:00Z">
              <w:rPr/>
            </w:rPrChange>
          </w:rPr>
          <w:t>Bitalino</w:t>
        </w:r>
        <w:proofErr w:type="spellEnd"/>
        <w:r w:rsidR="00620AB1">
          <w:t xml:space="preserve">, para obtener una muestra simplificada de la señal original. La segunda y en la que </w:t>
        </w:r>
        <w:r w:rsidR="00620AB1">
          <w:t xml:space="preserve">el estudio </w:t>
        </w:r>
        <w:r w:rsidR="00620AB1">
          <w:t>s</w:t>
        </w:r>
        <w:r w:rsidR="00620AB1">
          <w:t xml:space="preserve">e </w:t>
        </w:r>
      </w:ins>
      <w:ins w:id="16" w:author="Daniel Anchuela Cantarero" w:date="2021-12-06T19:11:00Z">
        <w:r w:rsidR="00620AB1">
          <w:t>va</w:t>
        </w:r>
      </w:ins>
      <w:ins w:id="17" w:author="Daniel Anchuela Cantarero" w:date="2021-12-06T19:10:00Z">
        <w:r w:rsidR="00620AB1">
          <w:t xml:space="preserve"> a centrar más, es en la comparación de diferentes herramientas para el preprocesamiento de los datos, así como de métodos de agrupamiento</w:t>
        </w:r>
      </w:ins>
      <w:ins w:id="18" w:author="Daniel Anchuela Cantarero" w:date="2021-12-06T19:11:00Z">
        <w:r w:rsidR="00620AB1">
          <w:t xml:space="preserve"> (o </w:t>
        </w:r>
        <w:proofErr w:type="spellStart"/>
        <w:r w:rsidR="00620AB1">
          <w:rPr>
            <w:i/>
            <w:iCs/>
          </w:rPr>
          <w:t>clustering</w:t>
        </w:r>
        <w:proofErr w:type="spellEnd"/>
        <w:r w:rsidR="00620AB1">
          <w:rPr>
            <w:i/>
            <w:iCs/>
          </w:rPr>
          <w:t>)</w:t>
        </w:r>
      </w:ins>
      <w:ins w:id="19" w:author="Daniel Anchuela Cantarero" w:date="2021-12-06T19:10:00Z">
        <w:r w:rsidR="00620AB1">
          <w:t xml:space="preserve"> para poder elegir la opción más optima, utilizando para ello el </w:t>
        </w:r>
        <w:r w:rsidR="00620AB1" w:rsidRPr="00620AB1">
          <w:rPr>
            <w:i/>
            <w:iCs/>
            <w:rPrChange w:id="20" w:author="Daniel Anchuela Cantarero" w:date="2021-12-06T19:11:00Z">
              <w:rPr/>
            </w:rPrChange>
          </w:rPr>
          <w:t>Davis</w:t>
        </w:r>
        <w:r w:rsidR="00620AB1">
          <w:t xml:space="preserve"> </w:t>
        </w:r>
        <w:r w:rsidR="00620AB1" w:rsidRPr="00620AB1">
          <w:rPr>
            <w:i/>
            <w:iCs/>
            <w:rPrChange w:id="21" w:author="Daniel Anchuela Cantarero" w:date="2021-12-06T19:11:00Z">
              <w:rPr/>
            </w:rPrChange>
          </w:rPr>
          <w:t>Boulding</w:t>
        </w:r>
        <w:r w:rsidR="00620AB1">
          <w:t xml:space="preserve"> </w:t>
        </w:r>
        <w:r w:rsidR="00620AB1" w:rsidRPr="00620AB1">
          <w:rPr>
            <w:i/>
            <w:iCs/>
            <w:rPrChange w:id="22" w:author="Daniel Anchuela Cantarero" w:date="2021-12-06T19:11:00Z">
              <w:rPr/>
            </w:rPrChange>
          </w:rPr>
          <w:t>Score</w:t>
        </w:r>
        <w:r w:rsidR="00620AB1">
          <w:t xml:space="preserve">. </w:t>
        </w:r>
      </w:ins>
      <w:ins w:id="23" w:author="Daniel Anchuela Cantarero" w:date="2021-12-06T19:12:00Z">
        <w:r w:rsidR="00620AB1">
          <w:t>Por último, se implementará el calibrador en una interfaz paciente-ordenador para probar su eficacia</w:t>
        </w:r>
      </w:ins>
      <w:ins w:id="24" w:author="Daniel Anchuela Cantarero" w:date="2021-12-06T19:13:00Z">
        <w:r w:rsidR="00620AB1">
          <w:t xml:space="preserve">. En este caso se ha </w:t>
        </w:r>
      </w:ins>
      <w:ins w:id="25" w:author="Daniel Anchuela Cantarero" w:date="2021-12-06T19:14:00Z">
        <w:r w:rsidR="00620AB1">
          <w:t xml:space="preserve">utilizado un controlador </w:t>
        </w:r>
        <w:r>
          <w:t>pensado para</w:t>
        </w:r>
      </w:ins>
      <w:ins w:id="26" w:author="Daniel Anchuela Cantarero" w:date="2021-12-06T19:13:00Z">
        <w:r w:rsidR="00620AB1">
          <w:t xml:space="preserve"> el juego </w:t>
        </w:r>
        <w:r w:rsidR="00620AB1" w:rsidRPr="00620AB1">
          <w:rPr>
            <w:i/>
            <w:iCs/>
            <w:rPrChange w:id="27" w:author="Daniel Anchuela Cantarero" w:date="2021-12-06T19:13:00Z">
              <w:rPr/>
            </w:rPrChange>
          </w:rPr>
          <w:t>T-Rex</w:t>
        </w:r>
        <w:r w:rsidR="00620AB1">
          <w:t xml:space="preserve"> de </w:t>
        </w:r>
        <w:r w:rsidR="00620AB1" w:rsidRPr="00620AB1">
          <w:rPr>
            <w:i/>
            <w:iCs/>
            <w:rPrChange w:id="28" w:author="Daniel Anchuela Cantarero" w:date="2021-12-06T19:14:00Z">
              <w:rPr/>
            </w:rPrChange>
          </w:rPr>
          <w:t>Chrome</w:t>
        </w:r>
      </w:ins>
      <w:ins w:id="29" w:author="Daniel Anchuela Cantarero" w:date="2021-12-06T19:14:00Z">
        <w:r>
          <w:rPr>
            <w:i/>
            <w:iCs/>
          </w:rPr>
          <w:t xml:space="preserve">, </w:t>
        </w:r>
        <w:r>
          <w:t>en el cual se hará saltar al dinosaurio en el momento</w:t>
        </w:r>
      </w:ins>
      <w:ins w:id="30" w:author="Daniel Anchuela Cantarero" w:date="2021-12-06T19:15:00Z">
        <w:r>
          <w:t xml:space="preserve"> en el que se detecte una contracción. Finalmente, las conclusiones del estudio han resultado ser que</w:t>
        </w:r>
      </w:ins>
      <w:ins w:id="31" w:author="Daniel Anchuela Cantarero" w:date="2021-12-06T19:16:00Z">
        <w:r>
          <w:t xml:space="preserve"> los métodos de </w:t>
        </w:r>
        <w:proofErr w:type="spellStart"/>
        <w:r>
          <w:rPr>
            <w:i/>
            <w:iCs/>
          </w:rPr>
          <w:t>clustering</w:t>
        </w:r>
        <w:proofErr w:type="spellEnd"/>
        <w:r>
          <w:t>, a diferencia de los métodos de preprocesamiento</w:t>
        </w:r>
      </w:ins>
      <w:ins w:id="32" w:author="Daniel Anchuela Cantarero" w:date="2021-12-06T19:17:00Z">
        <w:r>
          <w:t>,</w:t>
        </w:r>
      </w:ins>
      <w:ins w:id="33" w:author="Daniel Anchuela Cantarero" w:date="2021-12-06T19:15:00Z">
        <w:r>
          <w:t xml:space="preserve"> </w:t>
        </w:r>
      </w:ins>
      <w:ins w:id="34" w:author="Daniel Anchuela Cantarero" w:date="2021-12-06T19:16:00Z">
        <w:r>
          <w:t>parece</w:t>
        </w:r>
      </w:ins>
      <w:ins w:id="35" w:author="Daniel Anchuela Cantarero" w:date="2021-12-06T19:17:00Z">
        <w:r>
          <w:t>n</w:t>
        </w:r>
      </w:ins>
      <w:ins w:id="36" w:author="Daniel Anchuela Cantarero" w:date="2021-12-06T19:16:00Z">
        <w:r>
          <w:t xml:space="preserve"> no tener demasiada influencia en el rendimiento</w:t>
        </w:r>
      </w:ins>
      <w:ins w:id="37" w:author="Daniel Anchuela Cantarero" w:date="2021-12-06T19:17:00Z">
        <w:r>
          <w:t xml:space="preserve"> del dispositivo.</w:t>
        </w:r>
      </w:ins>
    </w:p>
    <w:p w14:paraId="626A92B3" w14:textId="77777777" w:rsidR="00B3253F" w:rsidRPr="00B3253F" w:rsidRDefault="00B3253F" w:rsidP="00B3253F">
      <w:pPr>
        <w:keepNext/>
        <w:numPr>
          <w:ilvl w:val="0"/>
          <w:numId w:val="1"/>
        </w:numPr>
        <w:spacing w:before="120"/>
        <w:ind w:left="431" w:hanging="431"/>
        <w:jc w:val="left"/>
        <w:outlineLvl w:val="0"/>
        <w:rPr>
          <w:rFonts w:cs="Arial"/>
          <w:b/>
          <w:bCs/>
          <w:kern w:val="32"/>
          <w:sz w:val="24"/>
          <w:szCs w:val="24"/>
          <w:lang w:val="es-ES"/>
        </w:rPr>
      </w:pPr>
      <w:r w:rsidRPr="00B3253F">
        <w:rPr>
          <w:rFonts w:cs="Arial"/>
          <w:b/>
          <w:bCs/>
          <w:kern w:val="32"/>
          <w:sz w:val="24"/>
          <w:szCs w:val="24"/>
          <w:lang w:val="es-ES"/>
        </w:rPr>
        <w:t>Introducción.</w:t>
      </w:r>
    </w:p>
    <w:p w14:paraId="2D8AC46E" w14:textId="17640F19" w:rsidR="00B3253F" w:rsidRPr="00B3253F" w:rsidRDefault="67005FCC" w:rsidP="00B3253F">
      <w:pPr>
        <w:rPr>
          <w:lang w:val="es-ES"/>
        </w:rPr>
      </w:pPr>
      <w:r w:rsidRPr="15AEB6B6">
        <w:rPr>
          <w:lang w:val="es-ES"/>
        </w:rPr>
        <w:t>El reciente avance que ha tenido el aprendizaje automático en los últimos años</w:t>
      </w:r>
      <w:ins w:id="38" w:author="Constantino Antonio García Martínez" w:date="2021-12-05T16:15:00Z">
        <w:r w:rsidR="2D49C53D" w:rsidRPr="15AEB6B6">
          <w:rPr>
            <w:lang w:val="es-ES"/>
          </w:rPr>
          <w:t xml:space="preserve"> </w:t>
        </w:r>
      </w:ins>
      <w:r w:rsidRPr="15AEB6B6">
        <w:rPr>
          <w:lang w:val="es-ES"/>
        </w:rPr>
        <w:t xml:space="preserve">abre las puertas a poder enfocar de una manera más eficiente problemas que anteriormente resultaban más complejos. </w:t>
      </w:r>
      <w:r w:rsidR="48F681AA" w:rsidRPr="15AEB6B6">
        <w:rPr>
          <w:lang w:val="es-ES"/>
        </w:rPr>
        <w:t>U</w:t>
      </w:r>
      <w:r w:rsidRPr="15AEB6B6">
        <w:rPr>
          <w:lang w:val="es-ES"/>
        </w:rPr>
        <w:t xml:space="preserve">no de los principales campos dónde se puede ver el potencial de este tipo de tecnología es en la medicina. El aprendizaje automático juega un papel fundamental a la hora de realizar toma de decisiones [1], </w:t>
      </w:r>
      <w:r w:rsidR="00666BE5" w:rsidRPr="15AEB6B6">
        <w:rPr>
          <w:lang w:val="es-ES"/>
        </w:rPr>
        <w:t>reconocer patrones</w:t>
      </w:r>
      <w:r w:rsidRPr="15AEB6B6">
        <w:rPr>
          <w:lang w:val="es-ES"/>
        </w:rPr>
        <w:t xml:space="preserve"> en diferentes pacientes, </w:t>
      </w:r>
      <w:r w:rsidR="39F8CEFD" w:rsidRPr="15AEB6B6">
        <w:rPr>
          <w:lang w:val="es-ES"/>
        </w:rPr>
        <w:t>predecir</w:t>
      </w:r>
      <w:r w:rsidRPr="15AEB6B6">
        <w:rPr>
          <w:lang w:val="es-ES"/>
        </w:rPr>
        <w:t xml:space="preserve"> posibles enfermedades [2], etc. Esto se logra gracias a la facilidad que tienen los ordenadores para procesar miles de datos en poco tiempo.</w:t>
      </w:r>
    </w:p>
    <w:p w14:paraId="3F9E7CEA" w14:textId="62768D4E" w:rsidR="00B3253F" w:rsidRPr="00B3253F" w:rsidRDefault="67005FCC" w:rsidP="00B3253F">
      <w:pPr>
        <w:rPr>
          <w:lang w:val="es-ES"/>
        </w:rPr>
      </w:pPr>
      <w:r w:rsidRPr="15AEB6B6">
        <w:rPr>
          <w:lang w:val="es-ES"/>
        </w:rPr>
        <w:t xml:space="preserve">Por otra parte, la señal de </w:t>
      </w:r>
      <w:r w:rsidR="77F80AA5" w:rsidRPr="15AEB6B6">
        <w:rPr>
          <w:lang w:val="es-ES"/>
        </w:rPr>
        <w:t>electromiograma (</w:t>
      </w:r>
      <w:r w:rsidRPr="15AEB6B6">
        <w:rPr>
          <w:lang w:val="es-ES"/>
        </w:rPr>
        <w:t>EMG</w:t>
      </w:r>
      <w:r w:rsidR="654FEA9D" w:rsidRPr="15AEB6B6">
        <w:rPr>
          <w:lang w:val="es-ES"/>
        </w:rPr>
        <w:t>)</w:t>
      </w:r>
      <w:r w:rsidRPr="15AEB6B6">
        <w:rPr>
          <w:lang w:val="es-ES"/>
        </w:rPr>
        <w:t xml:space="preserve"> es una señal </w:t>
      </w:r>
      <w:r w:rsidR="3A761F66" w:rsidRPr="15AEB6B6">
        <w:rPr>
          <w:lang w:val="es-ES"/>
        </w:rPr>
        <w:t>muy</w:t>
      </w:r>
      <w:r w:rsidRPr="15AEB6B6">
        <w:rPr>
          <w:lang w:val="es-ES"/>
        </w:rPr>
        <w:t xml:space="preserve"> usada para controlar diversos dispositivos, </w:t>
      </w:r>
      <w:r w:rsidR="086CF919" w:rsidRPr="15AEB6B6">
        <w:rPr>
          <w:lang w:val="es-ES"/>
        </w:rPr>
        <w:t>lo que la convierte en</w:t>
      </w:r>
      <w:r w:rsidRPr="15AEB6B6">
        <w:rPr>
          <w:lang w:val="es-ES"/>
        </w:rPr>
        <w:t xml:space="preserve"> una de las señales </w:t>
      </w:r>
      <w:r w:rsidR="078E6A43" w:rsidRPr="15AEB6B6">
        <w:rPr>
          <w:lang w:val="es-ES"/>
        </w:rPr>
        <w:t xml:space="preserve">más </w:t>
      </w:r>
      <w:r w:rsidRPr="15AEB6B6">
        <w:rPr>
          <w:lang w:val="es-ES"/>
        </w:rPr>
        <w:t>utilizadas en el diseño de interfaces persona-</w:t>
      </w:r>
      <w:proofErr w:type="gramStart"/>
      <w:r w:rsidRPr="15AEB6B6">
        <w:rPr>
          <w:lang w:val="es-ES"/>
        </w:rPr>
        <w:t>ordenador</w:t>
      </w:r>
      <w:ins w:id="39" w:author="Daniel Anchuela Cantarero" w:date="2021-12-06T14:18:00Z">
        <w:r w:rsidR="00260CEB">
          <w:t>[</w:t>
        </w:r>
      </w:ins>
      <w:proofErr w:type="gramEnd"/>
      <w:ins w:id="40" w:author="Daniel Anchuela Cantarero" w:date="2021-12-06T14:19:00Z">
        <w:r w:rsidR="00260CEB">
          <w:t>3</w:t>
        </w:r>
      </w:ins>
      <w:ins w:id="41" w:author="Daniel Anchuela Cantarero" w:date="2021-12-06T14:25:00Z">
        <w:r w:rsidR="00E17F85">
          <w:t>].</w:t>
        </w:r>
      </w:ins>
      <w:r w:rsidRPr="15AEB6B6">
        <w:rPr>
          <w:lang w:val="es-ES"/>
        </w:rPr>
        <w:t xml:space="preserve"> </w:t>
      </w:r>
      <w:r w:rsidR="034F5085" w:rsidRPr="15AEB6B6">
        <w:rPr>
          <w:lang w:val="es-ES"/>
        </w:rPr>
        <w:t>Aunque existen soluciones generales</w:t>
      </w:r>
      <w:r w:rsidR="284773F9" w:rsidRPr="15AEB6B6">
        <w:rPr>
          <w:lang w:val="es-ES"/>
        </w:rPr>
        <w:t xml:space="preserve"> para el control de dispositivos mediante EMG</w:t>
      </w:r>
      <w:r w:rsidR="034F5085" w:rsidRPr="15AEB6B6">
        <w:rPr>
          <w:lang w:val="es-ES"/>
        </w:rPr>
        <w:t>,</w:t>
      </w:r>
      <w:r w:rsidR="63D0E9BA" w:rsidRPr="15AEB6B6">
        <w:rPr>
          <w:lang w:val="es-ES"/>
        </w:rPr>
        <w:t xml:space="preserve"> </w:t>
      </w:r>
      <w:r w:rsidR="2A844D3D" w:rsidRPr="15AEB6B6">
        <w:rPr>
          <w:lang w:val="es-ES"/>
        </w:rPr>
        <w:t xml:space="preserve">los controladores más precisos </w:t>
      </w:r>
      <w:r w:rsidR="00E17F85" w:rsidRPr="15AEB6B6">
        <w:rPr>
          <w:lang w:val="es-ES"/>
        </w:rPr>
        <w:t>requieren adaptar</w:t>
      </w:r>
      <w:r w:rsidR="28BC20DE" w:rsidRPr="15AEB6B6">
        <w:rPr>
          <w:lang w:val="es-ES"/>
        </w:rPr>
        <w:t xml:space="preserve"> su funcionamiento</w:t>
      </w:r>
      <w:r w:rsidRPr="15AEB6B6">
        <w:rPr>
          <w:lang w:val="es-ES"/>
        </w:rPr>
        <w:t xml:space="preserve"> a</w:t>
      </w:r>
      <w:ins w:id="42" w:author="Constantino Antonio García Martínez" w:date="2021-12-05T17:35:00Z">
        <w:r w:rsidR="1AA0CDF1" w:rsidRPr="15AEB6B6">
          <w:rPr>
            <w:lang w:val="es-ES"/>
          </w:rPr>
          <w:t xml:space="preserve"> </w:t>
        </w:r>
      </w:ins>
      <w:r w:rsidRPr="15AEB6B6">
        <w:rPr>
          <w:lang w:val="es-ES"/>
        </w:rPr>
        <w:t>l</w:t>
      </w:r>
      <w:r w:rsidR="1AA0CDF1" w:rsidRPr="15AEB6B6">
        <w:rPr>
          <w:lang w:val="es-ES"/>
        </w:rPr>
        <w:t>as características individuales del</w:t>
      </w:r>
      <w:r w:rsidRPr="15AEB6B6">
        <w:rPr>
          <w:lang w:val="es-ES"/>
        </w:rPr>
        <w:t xml:space="preserve"> EMG de cada persona</w:t>
      </w:r>
      <w:r w:rsidR="4B1D9D2B" w:rsidRPr="15AEB6B6">
        <w:rPr>
          <w:lang w:val="es-ES"/>
        </w:rPr>
        <w:t xml:space="preserve">. </w:t>
      </w:r>
      <w:r w:rsidRPr="15AEB6B6">
        <w:rPr>
          <w:lang w:val="es-ES"/>
        </w:rPr>
        <w:t xml:space="preserve"> </w:t>
      </w:r>
      <w:r w:rsidR="2E5B9FBE" w:rsidRPr="15AEB6B6">
        <w:rPr>
          <w:lang w:val="es-ES"/>
        </w:rPr>
        <w:t xml:space="preserve">El uso de la </w:t>
      </w:r>
      <w:r w:rsidRPr="15AEB6B6">
        <w:rPr>
          <w:lang w:val="es-ES"/>
        </w:rPr>
        <w:t xml:space="preserve">inteligencia artificial </w:t>
      </w:r>
      <w:r w:rsidR="121B6931" w:rsidRPr="15AEB6B6">
        <w:rPr>
          <w:lang w:val="es-ES"/>
        </w:rPr>
        <w:t>puede acelerar el desarrollo de dichos controladores</w:t>
      </w:r>
      <w:r w:rsidRPr="15AEB6B6">
        <w:rPr>
          <w:lang w:val="es-ES"/>
        </w:rPr>
        <w:t>.</w:t>
      </w:r>
    </w:p>
    <w:p w14:paraId="1E9DBF1D" w14:textId="77777777" w:rsidR="002F23E7" w:rsidRDefault="67005FCC" w:rsidP="00B3253F">
      <w:pPr>
        <w:rPr>
          <w:ins w:id="43" w:author="Daniel Anchuela Cantarero" w:date="2021-12-06T14:34:00Z"/>
          <w:lang w:val="es-ES"/>
        </w:rPr>
      </w:pPr>
      <w:r w:rsidRPr="15AEB6B6">
        <w:rPr>
          <w:lang w:val="es-ES"/>
        </w:rPr>
        <w:t xml:space="preserve">En este estudio, aprovecharemos las técnicas que nos da este campo para diseñar un calibrador </w:t>
      </w:r>
      <w:r w:rsidR="2EFA6DD2" w:rsidRPr="15AEB6B6">
        <w:rPr>
          <w:lang w:val="es-ES"/>
        </w:rPr>
        <w:t>automático aplicable</w:t>
      </w:r>
      <w:r w:rsidRPr="15AEB6B6">
        <w:rPr>
          <w:lang w:val="es-ES"/>
        </w:rPr>
        <w:t xml:space="preserve"> a cualquier dispositivo que se tenga que controlar a partir de una señal de electromiograma. La aplicación del aprendizaje automático en este caso está en que el programa recogerá los datos de la señal de EMG del </w:t>
      </w:r>
      <w:r w:rsidR="26B3DAB0" w:rsidRPr="15AEB6B6">
        <w:rPr>
          <w:lang w:val="es-ES"/>
        </w:rPr>
        <w:t>paciente</w:t>
      </w:r>
      <w:r w:rsidRPr="15AEB6B6">
        <w:rPr>
          <w:lang w:val="es-ES"/>
        </w:rPr>
        <w:t xml:space="preserve"> para posteriormente ajustar los parámetros del </w:t>
      </w:r>
      <w:del w:id="44" w:author="Daniel Anchuela Cantarero" w:date="2021-12-06T14:28:00Z">
        <w:r w:rsidRPr="15AEB6B6" w:rsidDel="00E17F85">
          <w:rPr>
            <w:lang w:val="es-ES"/>
          </w:rPr>
          <w:delText xml:space="preserve">juego </w:delText>
        </w:r>
      </w:del>
      <w:ins w:id="45" w:author="Daniel Anchuela Cantarero" w:date="2021-12-06T14:28:00Z">
        <w:r w:rsidR="00E17F85">
          <w:rPr>
            <w:lang w:val="es-ES"/>
          </w:rPr>
          <w:t>controlador</w:t>
        </w:r>
        <w:r w:rsidR="00E17F85" w:rsidRPr="15AEB6B6">
          <w:rPr>
            <w:lang w:val="es-ES"/>
          </w:rPr>
          <w:t xml:space="preserve"> </w:t>
        </w:r>
      </w:ins>
      <w:r w:rsidRPr="15AEB6B6">
        <w:rPr>
          <w:lang w:val="es-ES"/>
        </w:rPr>
        <w:t xml:space="preserve">de manera que cualquier persona pueda jugar sin que </w:t>
      </w:r>
      <w:del w:id="46" w:author="Daniel Anchuela Cantarero" w:date="2021-12-06T14:30:00Z">
        <w:r w:rsidRPr="15AEB6B6" w:rsidDel="00A41099">
          <w:rPr>
            <w:lang w:val="es-ES"/>
          </w:rPr>
          <w:delText>nosotros tengamos</w:delText>
        </w:r>
      </w:del>
      <w:ins w:id="47" w:author="Daniel Anchuela Cantarero" w:date="2021-12-06T14:30:00Z">
        <w:r w:rsidR="00A41099">
          <w:rPr>
            <w:lang w:val="es-ES"/>
          </w:rPr>
          <w:t xml:space="preserve"> se tenga </w:t>
        </w:r>
      </w:ins>
      <w:del w:id="48" w:author="Daniel Anchuela Cantarero" w:date="2021-12-06T14:30:00Z">
        <w:r w:rsidRPr="15AEB6B6" w:rsidDel="00A41099">
          <w:rPr>
            <w:lang w:val="es-ES"/>
          </w:rPr>
          <w:delText xml:space="preserve"> </w:delText>
        </w:r>
      </w:del>
      <w:r w:rsidRPr="15AEB6B6">
        <w:rPr>
          <w:lang w:val="es-ES"/>
        </w:rPr>
        <w:t xml:space="preserve">que ajustar los parámetros manualmente, lo cual es bueno ya que aunque </w:t>
      </w:r>
      <w:del w:id="49" w:author="Daniel Anchuela Cantarero" w:date="2021-12-06T14:30:00Z">
        <w:r w:rsidRPr="15AEB6B6" w:rsidDel="00A41099">
          <w:rPr>
            <w:lang w:val="es-ES"/>
          </w:rPr>
          <w:delText>fuésemos nosotros los que quisiéramos hacerlo</w:delText>
        </w:r>
      </w:del>
      <w:ins w:id="50" w:author="Daniel Anchuela Cantarero" w:date="2021-12-06T14:30:00Z">
        <w:r w:rsidR="00A41099">
          <w:rPr>
            <w:lang w:val="es-ES"/>
          </w:rPr>
          <w:t>se desee hacer</w:t>
        </w:r>
      </w:ins>
      <w:r w:rsidRPr="15AEB6B6">
        <w:rPr>
          <w:lang w:val="es-ES"/>
        </w:rPr>
        <w:t xml:space="preserve"> manualmente, nunca </w:t>
      </w:r>
      <w:del w:id="51" w:author="Daniel Anchuela Cantarero" w:date="2021-12-06T14:30:00Z">
        <w:r w:rsidRPr="15AEB6B6" w:rsidDel="00A41099">
          <w:rPr>
            <w:lang w:val="es-ES"/>
          </w:rPr>
          <w:delText xml:space="preserve">podríamos </w:delText>
        </w:r>
      </w:del>
      <w:ins w:id="52" w:author="Daniel Anchuela Cantarero" w:date="2021-12-06T14:30:00Z">
        <w:r w:rsidR="00A41099">
          <w:rPr>
            <w:lang w:val="es-ES"/>
          </w:rPr>
          <w:t>se podría</w:t>
        </w:r>
        <w:r w:rsidR="00A41099" w:rsidRPr="15AEB6B6">
          <w:rPr>
            <w:lang w:val="es-ES"/>
          </w:rPr>
          <w:t xml:space="preserve"> </w:t>
        </w:r>
      </w:ins>
      <w:r w:rsidRPr="15AEB6B6">
        <w:rPr>
          <w:lang w:val="es-ES"/>
        </w:rPr>
        <w:t xml:space="preserve">producir un resultado tan bueno como el que conseguirá el programa después de entrenarse con los datos de ese jugador. </w:t>
      </w:r>
      <w:r w:rsidR="6E062AD5" w:rsidRPr="15AEB6B6">
        <w:rPr>
          <w:lang w:val="es-ES"/>
        </w:rPr>
        <w:t xml:space="preserve">Como parte del diseño del calibrador, se han comparado </w:t>
      </w:r>
      <w:r w:rsidR="79FF0A49" w:rsidRPr="15AEB6B6">
        <w:rPr>
          <w:lang w:val="es-ES"/>
        </w:rPr>
        <w:t>distintos métodos de preprocesado de electromiografía, así como distintos algoritmos de clustering. Finalmente,</w:t>
      </w:r>
      <w:ins w:id="53" w:author="Daniel Anchuela Cantarero" w:date="2021-12-06T14:29:00Z">
        <w:r w:rsidR="00A41099">
          <w:rPr>
            <w:lang w:val="es-ES"/>
          </w:rPr>
          <w:t xml:space="preserve"> se ha</w:t>
        </w:r>
      </w:ins>
      <w:ins w:id="54" w:author="Daniel Anchuela Cantarero" w:date="2021-12-06T14:31:00Z">
        <w:r w:rsidR="00A41099">
          <w:rPr>
            <w:lang w:val="es-ES"/>
          </w:rPr>
          <w:t xml:space="preserve"> implementado la mejor solución en </w:t>
        </w:r>
      </w:ins>
      <w:ins w:id="55" w:author="Daniel Anchuela Cantarero" w:date="2021-12-06T14:34:00Z">
        <w:r w:rsidR="002F23E7">
          <w:rPr>
            <w:lang w:val="es-ES"/>
          </w:rPr>
          <w:t>una interfaz que controla un juego</w:t>
        </w:r>
      </w:ins>
      <w:ins w:id="56" w:author="Daniel Anchuela Cantarero" w:date="2021-12-06T14:29:00Z">
        <w:r w:rsidR="00A41099">
          <w:rPr>
            <w:lang w:val="es-ES"/>
          </w:rPr>
          <w:t xml:space="preserve"> </w:t>
        </w:r>
      </w:ins>
      <w:ins w:id="57" w:author="Constantino Antonio García Martínez" w:date="2021-12-05T17:42:00Z">
        <w:r w:rsidR="79FF0A49" w:rsidRPr="15AEB6B6">
          <w:rPr>
            <w:lang w:val="es-ES"/>
          </w:rPr>
          <w:t xml:space="preserve"> </w:t>
        </w:r>
      </w:ins>
    </w:p>
    <w:p w14:paraId="3E2AE564" w14:textId="0AC0D836" w:rsidR="00B3253F" w:rsidRPr="00B3253F" w:rsidRDefault="2977A480" w:rsidP="00B3253F">
      <w:pPr>
        <w:rPr>
          <w:del w:id="58" w:author="Constantino Antonio García Martínez" w:date="2021-12-05T17:39:00Z"/>
          <w:lang w:val="es-ES"/>
        </w:rPr>
      </w:pPr>
      <w:r w:rsidRPr="15AEB6B6">
        <w:rPr>
          <w:lang w:val="es-ES"/>
        </w:rPr>
        <w:t>Como prueba de concepto,</w:t>
      </w:r>
      <w:r w:rsidR="67005FCC" w:rsidRPr="15AEB6B6">
        <w:rPr>
          <w:lang w:val="es-ES"/>
        </w:rPr>
        <w:t xml:space="preserve"> </w:t>
      </w:r>
      <w:r w:rsidR="6DF789EB" w:rsidRPr="15AEB6B6">
        <w:rPr>
          <w:lang w:val="es-ES"/>
        </w:rPr>
        <w:t xml:space="preserve">se ha aplicado </w:t>
      </w:r>
      <w:r w:rsidR="67005FCC" w:rsidRPr="15AEB6B6">
        <w:rPr>
          <w:lang w:val="es-ES"/>
        </w:rPr>
        <w:t xml:space="preserve">el calibrador al famoso juego del </w:t>
      </w:r>
      <w:r w:rsidR="67005FCC" w:rsidRPr="15AEB6B6">
        <w:rPr>
          <w:i/>
          <w:iCs/>
          <w:lang w:val="es-ES"/>
        </w:rPr>
        <w:t>T-Rex</w:t>
      </w:r>
      <w:r w:rsidR="67005FCC" w:rsidRPr="15AEB6B6">
        <w:rPr>
          <w:lang w:val="es-ES"/>
        </w:rPr>
        <w:t xml:space="preserve"> de </w:t>
      </w:r>
      <w:r w:rsidR="67005FCC" w:rsidRPr="15AEB6B6">
        <w:rPr>
          <w:i/>
          <w:iCs/>
          <w:lang w:val="es-ES"/>
        </w:rPr>
        <w:t>Google Chrome</w:t>
      </w:r>
      <w:r w:rsidR="67005FCC" w:rsidRPr="15AEB6B6">
        <w:rPr>
          <w:lang w:val="es-ES"/>
        </w:rPr>
        <w:t xml:space="preserve">. </w:t>
      </w:r>
    </w:p>
    <w:p w14:paraId="6554CA6C" w14:textId="7B3FBEEE" w:rsidR="00935BF4" w:rsidRPr="00B3253F" w:rsidRDefault="00935BF4" w:rsidP="00935BF4">
      <w:pPr>
        <w:ind w:left="720"/>
        <w:contextualSpacing/>
        <w:rPr>
          <w:lang w:val="es-ES"/>
        </w:rPr>
      </w:pPr>
    </w:p>
    <w:p w14:paraId="73D4F2B2" w14:textId="6F4EFE4D" w:rsidR="00B3253F" w:rsidRPr="00B3253F" w:rsidRDefault="5F42E3F8" w:rsidP="00B3253F">
      <w:pPr>
        <w:rPr>
          <w:lang w:val="es-ES"/>
        </w:rPr>
      </w:pPr>
      <w:r w:rsidRPr="15AEB6B6">
        <w:rPr>
          <w:lang w:val="es-ES"/>
        </w:rPr>
        <w:t>El resto del documento se estructura de forma similar a la hoja de ruta empleada durante el proyecto. En primer lugar, p</w:t>
      </w:r>
      <w:r w:rsidR="67005FCC" w:rsidRPr="15AEB6B6">
        <w:rPr>
          <w:lang w:val="es-ES"/>
        </w:rPr>
        <w:t>ara diseñar y validar el sistema de calibración, se recopilaron y almacenaron señales de EMG (sección 2.1)</w:t>
      </w:r>
      <w:r w:rsidR="418496F5" w:rsidRPr="15AEB6B6">
        <w:rPr>
          <w:lang w:val="es-ES"/>
        </w:rPr>
        <w:t>.</w:t>
      </w:r>
      <w:r w:rsidR="67005FCC" w:rsidRPr="15AEB6B6">
        <w:rPr>
          <w:lang w:val="es-ES"/>
        </w:rPr>
        <w:t xml:space="preserve"> </w:t>
      </w:r>
      <w:r w:rsidR="3B417C65" w:rsidRPr="15AEB6B6">
        <w:rPr>
          <w:lang w:val="es-ES"/>
        </w:rPr>
        <w:t>A continuación,</w:t>
      </w:r>
      <w:r w:rsidR="002F23E7">
        <w:rPr>
          <w:lang w:val="es-ES"/>
        </w:rPr>
        <w:t xml:space="preserve"> </w:t>
      </w:r>
      <w:r w:rsidR="490E8209" w:rsidRPr="15AEB6B6">
        <w:rPr>
          <w:lang w:val="es-ES"/>
        </w:rPr>
        <w:t>se extra</w:t>
      </w:r>
      <w:r w:rsidR="5EA31547" w:rsidRPr="15AEB6B6">
        <w:rPr>
          <w:lang w:val="es-ES"/>
        </w:rPr>
        <w:t>j</w:t>
      </w:r>
      <w:r w:rsidR="490E8209" w:rsidRPr="15AEB6B6">
        <w:rPr>
          <w:lang w:val="es-ES"/>
        </w:rPr>
        <w:t xml:space="preserve">eron </w:t>
      </w:r>
      <w:r w:rsidR="1203CD15" w:rsidRPr="15AEB6B6">
        <w:rPr>
          <w:lang w:val="es-ES"/>
        </w:rPr>
        <w:t xml:space="preserve">de los </w:t>
      </w:r>
      <w:proofErr w:type="spellStart"/>
      <w:r w:rsidR="1203CD15" w:rsidRPr="15AEB6B6">
        <w:rPr>
          <w:lang w:val="es-ES"/>
        </w:rPr>
        <w:t>EMGs</w:t>
      </w:r>
      <w:proofErr w:type="spellEnd"/>
      <w:r w:rsidR="1203CD15" w:rsidRPr="15AEB6B6">
        <w:rPr>
          <w:lang w:val="es-ES"/>
        </w:rPr>
        <w:t xml:space="preserve"> las </w:t>
      </w:r>
      <w:r w:rsidR="490E8209" w:rsidRPr="15AEB6B6">
        <w:rPr>
          <w:lang w:val="es-ES"/>
        </w:rPr>
        <w:t xml:space="preserve">características </w:t>
      </w:r>
      <w:r w:rsidR="28B9849F" w:rsidRPr="15AEB6B6">
        <w:rPr>
          <w:lang w:val="es-ES"/>
        </w:rPr>
        <w:t xml:space="preserve">más </w:t>
      </w:r>
      <w:r w:rsidR="490E8209" w:rsidRPr="15AEB6B6">
        <w:rPr>
          <w:lang w:val="es-ES"/>
        </w:rPr>
        <w:t xml:space="preserve">relevantes para </w:t>
      </w:r>
      <w:r w:rsidR="58197EE7" w:rsidRPr="15AEB6B6">
        <w:rPr>
          <w:lang w:val="es-ES"/>
        </w:rPr>
        <w:t>la detección de contracciones</w:t>
      </w:r>
      <w:r w:rsidR="67005FCC" w:rsidRPr="15AEB6B6">
        <w:rPr>
          <w:lang w:val="es-ES"/>
        </w:rPr>
        <w:t xml:space="preserve"> (sección 3.1.1), </w:t>
      </w:r>
      <w:r w:rsidR="661CA4AD" w:rsidRPr="15AEB6B6">
        <w:rPr>
          <w:lang w:val="es-ES"/>
        </w:rPr>
        <w:t xml:space="preserve">y se </w:t>
      </w:r>
      <w:r w:rsidR="002F23E7" w:rsidRPr="15AEB6B6">
        <w:rPr>
          <w:lang w:val="es-ES"/>
        </w:rPr>
        <w:t>preprocesaron los</w:t>
      </w:r>
      <w:r w:rsidR="67005FCC" w:rsidRPr="15AEB6B6">
        <w:rPr>
          <w:lang w:val="es-ES"/>
        </w:rPr>
        <w:t xml:space="preserve"> datos </w:t>
      </w:r>
      <w:r w:rsidR="279D7D6F" w:rsidRPr="15AEB6B6">
        <w:rPr>
          <w:lang w:val="es-ES"/>
        </w:rPr>
        <w:t xml:space="preserve">para mejorar el rendimiento de </w:t>
      </w:r>
      <w:r w:rsidR="002F23E7" w:rsidRPr="15AEB6B6">
        <w:rPr>
          <w:lang w:val="es-ES"/>
        </w:rPr>
        <w:t>los algoritmos</w:t>
      </w:r>
      <w:r w:rsidR="67005FCC" w:rsidRPr="15AEB6B6">
        <w:rPr>
          <w:lang w:val="es-ES"/>
        </w:rPr>
        <w:t xml:space="preserve"> de aprendizaje automático </w:t>
      </w:r>
      <w:commentRangeStart w:id="59"/>
      <w:commentRangeStart w:id="60"/>
      <w:r w:rsidR="67005FCC" w:rsidRPr="15AEB6B6">
        <w:rPr>
          <w:lang w:val="es-ES"/>
        </w:rPr>
        <w:t>(sección 2.2)</w:t>
      </w:r>
      <w:r w:rsidR="5107B5BE" w:rsidRPr="15AEB6B6">
        <w:rPr>
          <w:lang w:val="es-ES"/>
        </w:rPr>
        <w:t xml:space="preserve">. </w:t>
      </w:r>
      <w:commentRangeEnd w:id="59"/>
      <w:r w:rsidR="00B3253F">
        <w:commentReference w:id="59"/>
      </w:r>
      <w:commentRangeEnd w:id="60"/>
      <w:r w:rsidR="00300D2D">
        <w:rPr>
          <w:rStyle w:val="Refdecomentario"/>
        </w:rPr>
        <w:commentReference w:id="60"/>
      </w:r>
      <w:r w:rsidR="67005FCC" w:rsidRPr="15AEB6B6">
        <w:rPr>
          <w:lang w:val="es-ES"/>
        </w:rPr>
        <w:t xml:space="preserve"> </w:t>
      </w:r>
      <w:r w:rsidR="63ADC497" w:rsidRPr="15AEB6B6">
        <w:rPr>
          <w:lang w:val="es-ES"/>
        </w:rPr>
        <w:t xml:space="preserve">Seguidamente se </w:t>
      </w:r>
      <w:r w:rsidR="258D6748" w:rsidRPr="15AEB6B6">
        <w:rPr>
          <w:lang w:val="es-ES"/>
        </w:rPr>
        <w:t xml:space="preserve">comparó </w:t>
      </w:r>
      <w:r w:rsidR="63ADC497" w:rsidRPr="15AEB6B6">
        <w:rPr>
          <w:lang w:val="es-ES"/>
        </w:rPr>
        <w:t>e</w:t>
      </w:r>
      <w:r w:rsidR="625EAD32" w:rsidRPr="15AEB6B6">
        <w:rPr>
          <w:lang w:val="es-ES"/>
        </w:rPr>
        <w:t>l funcionamiento de distintas combinaciones de preprocesado y de a</w:t>
      </w:r>
      <w:r w:rsidR="67005FCC" w:rsidRPr="15AEB6B6">
        <w:rPr>
          <w:lang w:val="es-ES"/>
        </w:rPr>
        <w:t>lgoritmos</w:t>
      </w:r>
      <w:r w:rsidR="2D06FA18" w:rsidRPr="15AEB6B6">
        <w:rPr>
          <w:lang w:val="es-ES"/>
        </w:rPr>
        <w:t xml:space="preserve"> de clustering</w:t>
      </w:r>
      <w:r w:rsidR="67005FCC" w:rsidRPr="15AEB6B6">
        <w:rPr>
          <w:lang w:val="es-ES"/>
        </w:rPr>
        <w:t xml:space="preserve"> (sección 3.2.2)</w:t>
      </w:r>
      <w:del w:id="61" w:author="Daniel Anchuela Cantarero" w:date="2021-12-06T14:41:00Z">
        <w:r w:rsidR="00B3253F" w:rsidRPr="15AEB6B6" w:rsidDel="00300D2D">
          <w:rPr>
            <w:lang w:val="es-ES"/>
          </w:rPr>
          <w:delText xml:space="preserve"> </w:delText>
        </w:r>
      </w:del>
      <w:r w:rsidR="6A3878A5" w:rsidRPr="15AEB6B6">
        <w:rPr>
          <w:lang w:val="es-ES"/>
        </w:rPr>
        <w:t xml:space="preserve">. El calibrador finalmente elegido se </w:t>
      </w:r>
      <w:r w:rsidR="6F926C8B" w:rsidRPr="15AEB6B6">
        <w:rPr>
          <w:lang w:val="es-ES"/>
        </w:rPr>
        <w:t>validó mediante su uso en el control de un videojuego.</w:t>
      </w:r>
      <w:r w:rsidR="67005FCC" w:rsidRPr="15AEB6B6">
        <w:rPr>
          <w:lang w:val="es-ES"/>
        </w:rPr>
        <w:t xml:space="preserve"> (sección 3.3.2). </w:t>
      </w:r>
    </w:p>
    <w:p w14:paraId="4B6F8F73" w14:textId="77777777" w:rsidR="00B3253F" w:rsidRPr="00B3253F" w:rsidRDefault="00B3253F" w:rsidP="00B3253F">
      <w:pPr>
        <w:keepNext/>
        <w:numPr>
          <w:ilvl w:val="0"/>
          <w:numId w:val="1"/>
        </w:numPr>
        <w:spacing w:before="120"/>
        <w:ind w:left="431" w:hanging="431"/>
        <w:jc w:val="left"/>
        <w:outlineLvl w:val="0"/>
        <w:rPr>
          <w:rFonts w:cs="Arial"/>
          <w:b/>
          <w:bCs/>
          <w:kern w:val="32"/>
          <w:sz w:val="24"/>
          <w:szCs w:val="24"/>
          <w:lang w:val="es-ES"/>
        </w:rPr>
      </w:pPr>
      <w:bookmarkStart w:id="62" w:name="_Hlk89261201"/>
      <w:bookmarkStart w:id="63" w:name="_Hlk89261207"/>
      <w:r w:rsidRPr="00B3253F">
        <w:rPr>
          <w:rFonts w:cs="Arial"/>
          <w:b/>
          <w:bCs/>
          <w:kern w:val="32"/>
          <w:sz w:val="24"/>
          <w:szCs w:val="24"/>
          <w:lang w:val="es-ES"/>
        </w:rPr>
        <w:t>Materiales</w:t>
      </w:r>
      <w:bookmarkEnd w:id="62"/>
      <w:r w:rsidRPr="00B3253F">
        <w:rPr>
          <w:rFonts w:cs="Arial"/>
          <w:b/>
          <w:bCs/>
          <w:kern w:val="32"/>
          <w:sz w:val="24"/>
          <w:szCs w:val="24"/>
          <w:lang w:val="es-ES"/>
        </w:rPr>
        <w:t>.</w:t>
      </w:r>
    </w:p>
    <w:bookmarkEnd w:id="63"/>
    <w:p w14:paraId="333AF401" w14:textId="06C61EFF" w:rsidR="00B3253F" w:rsidRPr="00BF412A" w:rsidRDefault="00300D2D" w:rsidP="00B3253F">
      <w:pPr>
        <w:rPr>
          <w:del w:id="64" w:author="Constantino Antonio García Martínez" w:date="2021-12-05T17:56:00Z"/>
          <w:lang w:val="es-ES"/>
        </w:rPr>
      </w:pPr>
      <w:ins w:id="65" w:author="Daniel Anchuela Cantarero" w:date="2021-12-06T14:42:00Z">
        <w:r>
          <w:rPr>
            <w:lang w:val="es-ES"/>
          </w:rPr>
          <w:t xml:space="preserve">En primer </w:t>
        </w:r>
      </w:ins>
      <w:ins w:id="66" w:author="Daniel Anchuela Cantarero" w:date="2021-12-06T14:46:00Z">
        <w:r w:rsidR="00BF412A">
          <w:rPr>
            <w:lang w:val="es-ES"/>
          </w:rPr>
          <w:t>lugar,</w:t>
        </w:r>
      </w:ins>
      <w:ins w:id="67" w:author="Daniel Anchuela Cantarero" w:date="2021-12-06T14:42:00Z">
        <w:r>
          <w:rPr>
            <w:lang w:val="es-ES"/>
          </w:rPr>
          <w:t xml:space="preserve"> se reali</w:t>
        </w:r>
      </w:ins>
      <w:ins w:id="68" w:author="Daniel Anchuela Cantarero" w:date="2021-12-06T14:43:00Z">
        <w:r>
          <w:rPr>
            <w:lang w:val="es-ES"/>
          </w:rPr>
          <w:t xml:space="preserve">zará una recolección de </w:t>
        </w:r>
      </w:ins>
      <w:ins w:id="69" w:author="Daniel Anchuela Cantarero" w:date="2021-12-06T14:44:00Z">
        <w:r w:rsidR="00BF412A">
          <w:rPr>
            <w:lang w:val="es-ES"/>
          </w:rPr>
          <w:t>los datos de EMG</w:t>
        </w:r>
      </w:ins>
      <w:ins w:id="70" w:author="Daniel Anchuela Cantarero" w:date="2021-12-06T14:43:00Z">
        <w:r>
          <w:rPr>
            <w:lang w:val="es-ES"/>
          </w:rPr>
          <w:t xml:space="preserve"> </w:t>
        </w:r>
      </w:ins>
      <w:ins w:id="71" w:author="Daniel Anchuela Cantarero" w:date="2021-12-06T14:44:00Z">
        <w:r w:rsidR="00BF412A" w:rsidRPr="15AEB6B6">
          <w:rPr>
            <w:lang w:val="es-ES"/>
          </w:rPr>
          <w:t xml:space="preserve">(sección </w:t>
        </w:r>
        <w:r w:rsidR="00BF412A">
          <w:rPr>
            <w:lang w:val="es-ES"/>
          </w:rPr>
          <w:t>2.1</w:t>
        </w:r>
        <w:r w:rsidR="00BF412A" w:rsidRPr="15AEB6B6">
          <w:rPr>
            <w:lang w:val="es-ES"/>
          </w:rPr>
          <w:t>)</w:t>
        </w:r>
      </w:ins>
      <w:ins w:id="72" w:author="Daniel Anchuela Cantarero" w:date="2021-12-06T14:46:00Z">
        <w:r w:rsidR="00BF412A">
          <w:rPr>
            <w:lang w:val="es-ES"/>
          </w:rPr>
          <w:t xml:space="preserve">. Posteriormente, se hará una revisión de los métodos de </w:t>
        </w:r>
        <w:r w:rsidR="00BF412A">
          <w:rPr>
            <w:i/>
            <w:iCs/>
            <w:lang w:val="es-ES"/>
          </w:rPr>
          <w:t>clustering</w:t>
        </w:r>
        <w:r w:rsidR="00BF412A">
          <w:rPr>
            <w:lang w:val="es-ES"/>
          </w:rPr>
          <w:t xml:space="preserve"> que </w:t>
        </w:r>
      </w:ins>
      <w:ins w:id="73" w:author="Daniel Anchuela Cantarero" w:date="2021-12-06T14:47:00Z">
        <w:r w:rsidR="00BF412A">
          <w:rPr>
            <w:lang w:val="es-ES"/>
          </w:rPr>
          <w:t xml:space="preserve">se utilizarán para llevar a cabo el estudio </w:t>
        </w:r>
        <w:r w:rsidR="00BF412A" w:rsidRPr="15AEB6B6">
          <w:rPr>
            <w:lang w:val="es-ES"/>
          </w:rPr>
          <w:t xml:space="preserve">(sección </w:t>
        </w:r>
        <w:r w:rsidR="00BF412A">
          <w:rPr>
            <w:lang w:val="es-ES"/>
          </w:rPr>
          <w:t>2.2</w:t>
        </w:r>
        <w:r w:rsidR="00BF412A" w:rsidRPr="15AEB6B6">
          <w:rPr>
            <w:lang w:val="es-ES"/>
          </w:rPr>
          <w:t>)</w:t>
        </w:r>
        <w:r w:rsidR="00BF412A">
          <w:rPr>
            <w:lang w:val="es-ES"/>
          </w:rPr>
          <w:t>.</w:t>
        </w:r>
      </w:ins>
    </w:p>
    <w:p w14:paraId="77AF99DC" w14:textId="77777777" w:rsidR="00B3253F" w:rsidRPr="00B3253F" w:rsidRDefault="00B3253F" w:rsidP="00B3253F">
      <w:pPr>
        <w:keepNext/>
        <w:numPr>
          <w:ilvl w:val="1"/>
          <w:numId w:val="1"/>
        </w:numPr>
        <w:spacing w:before="80"/>
        <w:outlineLvl w:val="1"/>
        <w:rPr>
          <w:rFonts w:cs="Arial"/>
          <w:b/>
          <w:bCs/>
          <w:iCs/>
          <w:szCs w:val="28"/>
          <w:lang w:val="es-ES"/>
        </w:rPr>
      </w:pPr>
      <w:bookmarkStart w:id="74" w:name="_Hlk89261272"/>
      <w:r w:rsidRPr="00B3253F">
        <w:rPr>
          <w:rFonts w:cs="Arial"/>
          <w:b/>
          <w:bCs/>
          <w:iCs/>
          <w:szCs w:val="28"/>
          <w:lang w:val="es-ES"/>
        </w:rPr>
        <w:t>Recolección de datos</w:t>
      </w:r>
    </w:p>
    <w:bookmarkEnd w:id="74"/>
    <w:p w14:paraId="0FCDC8CB" w14:textId="77777777" w:rsidR="00B3253F" w:rsidRPr="00B3253F" w:rsidRDefault="67005FCC" w:rsidP="15AEB6B6">
      <w:pPr>
        <w:rPr>
          <w:del w:id="75" w:author="Constantino Antonio García Martínez" w:date="2021-12-05T17:56:00Z"/>
          <w:i/>
          <w:iCs/>
          <w:lang w:val="es-ES"/>
        </w:rPr>
      </w:pPr>
      <w:r w:rsidRPr="15AEB6B6">
        <w:rPr>
          <w:lang w:val="es-ES"/>
        </w:rPr>
        <w:t xml:space="preserve">Para la recolección de datos hemos utilizado una placa </w:t>
      </w:r>
      <w:proofErr w:type="spellStart"/>
      <w:r w:rsidRPr="15AEB6B6">
        <w:rPr>
          <w:i/>
          <w:iCs/>
          <w:lang w:val="es-ES"/>
        </w:rPr>
        <w:t>Bitalino</w:t>
      </w:r>
      <w:proofErr w:type="spellEnd"/>
      <w:r w:rsidRPr="15AEB6B6">
        <w:rPr>
          <w:i/>
          <w:iCs/>
          <w:lang w:val="es-ES"/>
        </w:rPr>
        <w:t xml:space="preserve"> </w:t>
      </w:r>
      <w:r w:rsidRPr="15AEB6B6">
        <w:rPr>
          <w:lang w:val="es-ES"/>
        </w:rPr>
        <w:t>(sección 2.1.1) siguiendo el procedimiento experimental descrito en la sección 2.1.2.</w:t>
      </w:r>
    </w:p>
    <w:p w14:paraId="649CD4A2" w14:textId="77777777" w:rsidR="00B3253F" w:rsidRPr="00B3253F" w:rsidRDefault="00B3253F" w:rsidP="00B3253F">
      <w:pPr>
        <w:rPr>
          <w:lang w:val="es-ES"/>
        </w:rPr>
      </w:pPr>
    </w:p>
    <w:p w14:paraId="6F96303A" w14:textId="77777777" w:rsidR="00B3253F" w:rsidRPr="00B3253F" w:rsidRDefault="00B3253F" w:rsidP="00B3253F">
      <w:pPr>
        <w:keepNext/>
        <w:numPr>
          <w:ilvl w:val="2"/>
          <w:numId w:val="2"/>
        </w:numPr>
        <w:spacing w:before="80"/>
        <w:outlineLvl w:val="1"/>
        <w:rPr>
          <w:rFonts w:cs="Arial"/>
          <w:b/>
          <w:bCs/>
          <w:iCs/>
          <w:szCs w:val="28"/>
          <w:lang w:val="es-ES"/>
        </w:rPr>
      </w:pPr>
      <w:r w:rsidRPr="00B3253F">
        <w:rPr>
          <w:rFonts w:cs="Arial"/>
          <w:b/>
          <w:bCs/>
          <w:iCs/>
          <w:szCs w:val="28"/>
          <w:lang w:val="es-ES"/>
        </w:rPr>
        <w:lastRenderedPageBreak/>
        <w:t xml:space="preserve">Placa </w:t>
      </w:r>
      <w:proofErr w:type="spellStart"/>
      <w:r w:rsidRPr="00B3253F">
        <w:rPr>
          <w:rFonts w:cs="Arial"/>
          <w:b/>
          <w:bCs/>
          <w:i/>
          <w:szCs w:val="28"/>
          <w:lang w:val="es-ES"/>
        </w:rPr>
        <w:t>Bitalino</w:t>
      </w:r>
      <w:proofErr w:type="spellEnd"/>
    </w:p>
    <w:p w14:paraId="6FC5180E" w14:textId="4023ECC7" w:rsidR="00B3253F" w:rsidRPr="00B3253F" w:rsidRDefault="00B3253F" w:rsidP="00B3253F">
      <w:pPr>
        <w:rPr>
          <w:lang w:val="es-ES"/>
        </w:rPr>
      </w:pPr>
      <w:r w:rsidRPr="00B3253F">
        <w:rPr>
          <w:lang w:val="es-ES"/>
        </w:rPr>
        <w:t xml:space="preserve">La placa </w:t>
      </w:r>
      <w:proofErr w:type="spellStart"/>
      <w:proofErr w:type="gramStart"/>
      <w:r w:rsidRPr="00B3253F">
        <w:rPr>
          <w:i/>
          <w:iCs/>
          <w:lang w:val="es-ES"/>
        </w:rPr>
        <w:t>Bitalino</w:t>
      </w:r>
      <w:proofErr w:type="spellEnd"/>
      <w:r w:rsidRPr="00B3253F">
        <w:rPr>
          <w:lang w:val="es-ES"/>
        </w:rPr>
        <w:t>[</w:t>
      </w:r>
      <w:proofErr w:type="gramEnd"/>
      <w:del w:id="76" w:author="Daniel Anchuela Cantarero" w:date="2021-12-06T15:51:00Z">
        <w:r w:rsidRPr="00B3253F" w:rsidDel="005026EA">
          <w:rPr>
            <w:lang w:val="es-ES"/>
          </w:rPr>
          <w:delText>1</w:delText>
        </w:r>
      </w:del>
      <w:ins w:id="77" w:author="Daniel Anchuela Cantarero" w:date="2021-12-06T15:51:00Z">
        <w:r w:rsidR="005026EA">
          <w:rPr>
            <w:lang w:val="es-ES"/>
          </w:rPr>
          <w:t>4</w:t>
        </w:r>
      </w:ins>
      <w:r w:rsidRPr="00B3253F">
        <w:rPr>
          <w:lang w:val="es-ES"/>
        </w:rPr>
        <w:t>]</w:t>
      </w:r>
      <w:r w:rsidRPr="00B3253F">
        <w:rPr>
          <w:i/>
          <w:iCs/>
          <w:lang w:val="es-ES"/>
        </w:rPr>
        <w:t xml:space="preserve"> </w:t>
      </w:r>
      <w:r w:rsidRPr="00B3253F">
        <w:rPr>
          <w:lang w:val="es-ES"/>
        </w:rPr>
        <w:t>es un dispositivo ampliamente utilizado a la hora de la recogida de distintos tipos de parámetros fisiológicos debido a su gran versatilidad y a su facilidad de uso.</w:t>
      </w:r>
    </w:p>
    <w:p w14:paraId="7738BC01" w14:textId="302245EB" w:rsidR="00B3253F" w:rsidRPr="00B3253F" w:rsidRDefault="67005FCC" w:rsidP="00B3253F">
      <w:pPr>
        <w:rPr>
          <w:lang w:val="es-ES"/>
        </w:rPr>
      </w:pPr>
      <w:r w:rsidRPr="15AEB6B6">
        <w:rPr>
          <w:lang w:val="es-ES"/>
        </w:rPr>
        <w:t>Las muestras de EMG las recogemos utilizando el software</w:t>
      </w:r>
      <w:r>
        <w:t xml:space="preserve"> </w:t>
      </w:r>
      <w:r w:rsidRPr="15AEB6B6">
        <w:rPr>
          <w:i/>
          <w:iCs/>
          <w:lang w:val="es-ES"/>
        </w:rPr>
        <w:t xml:space="preserve">Open </w:t>
      </w:r>
      <w:proofErr w:type="spellStart"/>
      <w:r w:rsidRPr="15AEB6B6">
        <w:rPr>
          <w:i/>
          <w:iCs/>
          <w:lang w:val="es-ES"/>
        </w:rPr>
        <w:t>Signals</w:t>
      </w:r>
      <w:proofErr w:type="spellEnd"/>
      <w:r w:rsidRPr="15AEB6B6">
        <w:rPr>
          <w:lang w:val="es-ES"/>
        </w:rPr>
        <w:t xml:space="preserve"> [</w:t>
      </w:r>
      <w:del w:id="78" w:author="Daniel Anchuela Cantarero" w:date="2021-12-06T15:51:00Z">
        <w:r w:rsidRPr="15AEB6B6" w:rsidDel="005026EA">
          <w:rPr>
            <w:lang w:val="es-ES"/>
          </w:rPr>
          <w:delText>2</w:delText>
        </w:r>
      </w:del>
      <w:ins w:id="79" w:author="Daniel Anchuela Cantarero" w:date="2021-12-06T15:51:00Z">
        <w:r w:rsidR="005026EA">
          <w:rPr>
            <w:lang w:val="es-ES"/>
          </w:rPr>
          <w:t>5</w:t>
        </w:r>
      </w:ins>
      <w:r w:rsidRPr="15AEB6B6">
        <w:rPr>
          <w:lang w:val="es-ES"/>
        </w:rPr>
        <w:t xml:space="preserve">], una placa </w:t>
      </w:r>
      <w:proofErr w:type="spellStart"/>
      <w:r w:rsidRPr="15AEB6B6">
        <w:rPr>
          <w:i/>
          <w:iCs/>
          <w:lang w:val="es-ES"/>
        </w:rPr>
        <w:t>Bitalino</w:t>
      </w:r>
      <w:proofErr w:type="spellEnd"/>
      <w:r w:rsidRPr="15AEB6B6">
        <w:rPr>
          <w:i/>
          <w:iCs/>
          <w:lang w:val="es-ES"/>
        </w:rPr>
        <w:t xml:space="preserve">, </w:t>
      </w:r>
      <w:r w:rsidRPr="15AEB6B6">
        <w:rPr>
          <w:lang w:val="es-ES"/>
        </w:rPr>
        <w:t>y tres electrodos</w:t>
      </w:r>
      <w:ins w:id="80" w:author="Constantino Antonio García Martínez" w:date="2021-12-05T17:56:00Z">
        <w:r w:rsidR="379309A9" w:rsidRPr="15AEB6B6">
          <w:rPr>
            <w:lang w:val="es-ES"/>
          </w:rPr>
          <w:t>.</w:t>
        </w:r>
      </w:ins>
      <w:r>
        <w:t xml:space="preserve"> </w:t>
      </w:r>
      <w:r w:rsidRPr="15AEB6B6">
        <w:rPr>
          <w:lang w:val="es-ES"/>
        </w:rPr>
        <w:t xml:space="preserve">Para ello conectamos por Bluetooth el </w:t>
      </w:r>
      <w:proofErr w:type="spellStart"/>
      <w:r w:rsidRPr="15AEB6B6">
        <w:rPr>
          <w:i/>
          <w:iCs/>
          <w:lang w:val="es-ES"/>
        </w:rPr>
        <w:t>Bitalino</w:t>
      </w:r>
      <w:proofErr w:type="spellEnd"/>
      <w:r w:rsidRPr="15AEB6B6">
        <w:rPr>
          <w:lang w:val="es-ES"/>
        </w:rPr>
        <w:t xml:space="preserve"> al ordenador. Posteriormente </w:t>
      </w:r>
      <w:r w:rsidR="76CA11E5" w:rsidRPr="15AEB6B6">
        <w:rPr>
          <w:lang w:val="es-ES"/>
        </w:rPr>
        <w:t xml:space="preserve">lo </w:t>
      </w:r>
      <w:r w:rsidRPr="15AEB6B6">
        <w:rPr>
          <w:lang w:val="es-ES"/>
        </w:rPr>
        <w:t xml:space="preserve">configuramos desde el </w:t>
      </w:r>
      <w:r w:rsidRPr="15AEB6B6">
        <w:rPr>
          <w:i/>
          <w:iCs/>
          <w:lang w:val="es-ES"/>
        </w:rPr>
        <w:t>Open</w:t>
      </w:r>
      <w:r w:rsidRPr="15AEB6B6">
        <w:rPr>
          <w:lang w:val="es-ES"/>
        </w:rPr>
        <w:t xml:space="preserve"> </w:t>
      </w:r>
      <w:proofErr w:type="spellStart"/>
      <w:r w:rsidRPr="15AEB6B6">
        <w:rPr>
          <w:i/>
          <w:iCs/>
          <w:lang w:val="es-ES"/>
        </w:rPr>
        <w:t>Signals</w:t>
      </w:r>
      <w:proofErr w:type="spellEnd"/>
      <w:ins w:id="81" w:author="Constantino Antonio García Martínez" w:date="2021-12-05T17:57:00Z">
        <w:r w:rsidR="193598D4" w:rsidRPr="15AEB6B6">
          <w:rPr>
            <w:i/>
            <w:iCs/>
            <w:lang w:val="es-ES"/>
          </w:rPr>
          <w:t xml:space="preserve">, </w:t>
        </w:r>
      </w:ins>
      <w:del w:id="82" w:author="Constantino Antonio García Martínez" w:date="2021-12-05T17:57:00Z">
        <w:r w:rsidR="00B3253F" w:rsidRPr="15AEB6B6" w:rsidDel="67005FCC">
          <w:rPr>
            <w:lang w:val="es-ES"/>
          </w:rPr>
          <w:delText xml:space="preserve"> </w:delText>
        </w:r>
      </w:del>
      <w:r w:rsidR="0B18FC96" w:rsidRPr="15AEB6B6">
        <w:rPr>
          <w:lang w:val="es-ES"/>
        </w:rPr>
        <w:t>c</w:t>
      </w:r>
      <w:r w:rsidRPr="15AEB6B6">
        <w:rPr>
          <w:lang w:val="es-ES"/>
        </w:rPr>
        <w:t>onectamos los electrodos a la terminal de EMG de la placa, y nos los ponemos en el brazo de la siguiente manera:</w:t>
      </w:r>
    </w:p>
    <w:p w14:paraId="56917A5B" w14:textId="126CD9E9" w:rsidR="00B3253F" w:rsidRPr="00B3253F" w:rsidRDefault="00B3253F" w:rsidP="00B3253F">
      <w:pPr>
        <w:numPr>
          <w:ilvl w:val="0"/>
          <w:numId w:val="3"/>
        </w:numPr>
        <w:contextualSpacing/>
        <w:rPr>
          <w:lang w:val="es-ES"/>
        </w:rPr>
      </w:pPr>
      <w:r w:rsidRPr="00B3253F">
        <w:rPr>
          <w:lang w:val="es-ES"/>
        </w:rPr>
        <w:t xml:space="preserve">Electrodos positivo y </w:t>
      </w:r>
      <w:proofErr w:type="gramStart"/>
      <w:r w:rsidRPr="00B3253F">
        <w:rPr>
          <w:lang w:val="es-ES"/>
        </w:rPr>
        <w:t>negativo conectados</w:t>
      </w:r>
      <w:proofErr w:type="gramEnd"/>
      <w:r w:rsidRPr="00B3253F">
        <w:rPr>
          <w:lang w:val="es-ES"/>
        </w:rPr>
        <w:t xml:space="preserve"> en dos puntos del antebrazo.</w:t>
      </w:r>
    </w:p>
    <w:p w14:paraId="4B697239" w14:textId="5E11184A" w:rsidR="00B3253F" w:rsidRPr="00B3253F" w:rsidRDefault="00B3253F" w:rsidP="00B3253F">
      <w:pPr>
        <w:numPr>
          <w:ilvl w:val="0"/>
          <w:numId w:val="3"/>
        </w:numPr>
        <w:contextualSpacing/>
        <w:rPr>
          <w:lang w:val="es-ES"/>
        </w:rPr>
      </w:pPr>
      <w:r w:rsidRPr="00B3253F">
        <w:rPr>
          <w:lang w:val="es-ES"/>
        </w:rPr>
        <w:t>Electrodo neutro haciendo contacto con una zona del cuerpo sin actividad eléctrica.</w:t>
      </w:r>
    </w:p>
    <w:p w14:paraId="274FBF6A" w14:textId="77777777" w:rsidR="00B3253F" w:rsidRPr="00B3253F" w:rsidRDefault="00B3253F" w:rsidP="00B3253F">
      <w:pPr>
        <w:keepNext/>
        <w:numPr>
          <w:ilvl w:val="2"/>
          <w:numId w:val="2"/>
        </w:numPr>
        <w:tabs>
          <w:tab w:val="num" w:pos="720"/>
        </w:tabs>
        <w:spacing w:before="80"/>
        <w:outlineLvl w:val="1"/>
        <w:rPr>
          <w:rFonts w:cs="Arial"/>
          <w:b/>
          <w:bCs/>
          <w:iCs/>
          <w:szCs w:val="28"/>
          <w:lang w:val="es-ES"/>
        </w:rPr>
      </w:pPr>
      <w:r w:rsidRPr="00B3253F">
        <w:rPr>
          <w:rFonts w:cs="Arial"/>
          <w:b/>
          <w:bCs/>
          <w:iCs/>
          <w:szCs w:val="28"/>
          <w:lang w:val="es-ES"/>
        </w:rPr>
        <w:t>Procedimiento con voluntarios</w:t>
      </w:r>
    </w:p>
    <w:p w14:paraId="396EFCA8" w14:textId="77777777" w:rsidR="00B3253F" w:rsidRPr="00B3253F" w:rsidRDefault="00B3253F" w:rsidP="00B3253F">
      <w:pPr>
        <w:rPr>
          <w:lang w:val="es-ES"/>
        </w:rPr>
      </w:pPr>
      <w:r w:rsidRPr="00B3253F">
        <w:rPr>
          <w:lang w:val="es-ES"/>
        </w:rPr>
        <w:t>Los perfiles de los voluntarios son los siguientes:</w:t>
      </w:r>
    </w:p>
    <w:p w14:paraId="71DF86E1" w14:textId="77777777" w:rsidR="00B3253F" w:rsidRPr="00B3253F" w:rsidRDefault="00B3253F" w:rsidP="00B3253F">
      <w:pPr>
        <w:numPr>
          <w:ilvl w:val="0"/>
          <w:numId w:val="3"/>
        </w:numPr>
        <w:contextualSpacing/>
        <w:rPr>
          <w:lang w:val="es-ES"/>
        </w:rPr>
      </w:pPr>
      <w:r w:rsidRPr="00B3253F">
        <w:rPr>
          <w:lang w:val="es-ES"/>
        </w:rPr>
        <w:t>Voluntario 1: Varón de 21 años, 82 kg, 1.8m.</w:t>
      </w:r>
    </w:p>
    <w:p w14:paraId="27465B61" w14:textId="77777777" w:rsidR="00B3253F" w:rsidRPr="00B3253F" w:rsidRDefault="00B3253F" w:rsidP="00B3253F">
      <w:pPr>
        <w:numPr>
          <w:ilvl w:val="0"/>
          <w:numId w:val="3"/>
        </w:numPr>
        <w:contextualSpacing/>
        <w:rPr>
          <w:lang w:val="es-ES"/>
        </w:rPr>
      </w:pPr>
      <w:r w:rsidRPr="00B3253F">
        <w:rPr>
          <w:lang w:val="es-ES"/>
        </w:rPr>
        <w:t>Voluntario 2: Varón de 51 años, 86 kg, 1.77m.</w:t>
      </w:r>
    </w:p>
    <w:p w14:paraId="512C529B" w14:textId="77777777" w:rsidR="00B3253F" w:rsidRPr="00B3253F" w:rsidRDefault="00B3253F" w:rsidP="00B3253F">
      <w:pPr>
        <w:numPr>
          <w:ilvl w:val="0"/>
          <w:numId w:val="3"/>
        </w:numPr>
        <w:contextualSpacing/>
        <w:rPr>
          <w:lang w:val="es-ES"/>
        </w:rPr>
      </w:pPr>
      <w:r w:rsidRPr="00B3253F">
        <w:rPr>
          <w:lang w:val="es-ES"/>
        </w:rPr>
        <w:t>Voluntario 3: Varón de 17 años, 75 kg, 1.80m.</w:t>
      </w:r>
    </w:p>
    <w:p w14:paraId="2C69F141" w14:textId="744FE2D6" w:rsidR="00B3253F" w:rsidRDefault="00B3253F" w:rsidP="00B3253F">
      <w:pPr>
        <w:numPr>
          <w:ilvl w:val="0"/>
          <w:numId w:val="3"/>
        </w:numPr>
        <w:contextualSpacing/>
        <w:rPr>
          <w:lang w:val="es-ES"/>
        </w:rPr>
      </w:pPr>
      <w:r w:rsidRPr="00B3253F">
        <w:rPr>
          <w:lang w:val="es-ES"/>
        </w:rPr>
        <w:t>Voluntario 4: Mujer de 17 años, 70kg, 1.7m.</w:t>
      </w:r>
    </w:p>
    <w:p w14:paraId="37BE165E" w14:textId="77777777" w:rsidR="00661F77" w:rsidRPr="00B3253F" w:rsidRDefault="00661F77" w:rsidP="00661F77">
      <w:pPr>
        <w:ind w:left="720"/>
        <w:contextualSpacing/>
        <w:rPr>
          <w:lang w:val="es-ES"/>
        </w:rPr>
      </w:pPr>
    </w:p>
    <w:p w14:paraId="7D1A7CD0" w14:textId="77777777" w:rsidR="00B3253F" w:rsidRPr="00B3253F" w:rsidRDefault="00B3253F" w:rsidP="00B3253F">
      <w:pPr>
        <w:rPr>
          <w:lang w:val="es-ES"/>
        </w:rPr>
      </w:pPr>
      <w:r w:rsidRPr="00B3253F">
        <w:rPr>
          <w:lang w:val="es-ES"/>
        </w:rPr>
        <w:t xml:space="preserve">Grabamos una muestra de actividad </w:t>
      </w:r>
      <w:proofErr w:type="spellStart"/>
      <w:r w:rsidRPr="00B3253F">
        <w:rPr>
          <w:lang w:val="es-ES"/>
        </w:rPr>
        <w:t>mioelectrica</w:t>
      </w:r>
      <w:proofErr w:type="spellEnd"/>
      <w:r w:rsidRPr="00B3253F">
        <w:rPr>
          <w:lang w:val="es-ES"/>
        </w:rPr>
        <w:t xml:space="preserve">, y la guardamos como </w:t>
      </w:r>
      <w:r w:rsidRPr="00B3253F">
        <w:rPr>
          <w:i/>
          <w:iCs/>
          <w:lang w:val="es-ES"/>
        </w:rPr>
        <w:t>.</w:t>
      </w:r>
      <w:proofErr w:type="spellStart"/>
      <w:r w:rsidRPr="00B3253F">
        <w:rPr>
          <w:i/>
          <w:iCs/>
          <w:lang w:val="es-ES"/>
        </w:rPr>
        <w:t>txt</w:t>
      </w:r>
      <w:proofErr w:type="spellEnd"/>
      <w:r w:rsidRPr="00B3253F">
        <w:rPr>
          <w:lang w:val="es-ES"/>
        </w:rPr>
        <w:t xml:space="preserve"> para analizarla posteriormente.</w:t>
      </w:r>
    </w:p>
    <w:p w14:paraId="7C332B53" w14:textId="77777777" w:rsidR="00B3253F" w:rsidRPr="00B3253F" w:rsidRDefault="00B3253F" w:rsidP="00B3253F">
      <w:pPr>
        <w:keepNext/>
        <w:numPr>
          <w:ilvl w:val="1"/>
          <w:numId w:val="2"/>
        </w:numPr>
        <w:spacing w:before="80"/>
        <w:outlineLvl w:val="1"/>
        <w:rPr>
          <w:rFonts w:cs="Arial"/>
          <w:b/>
          <w:bCs/>
          <w:i/>
          <w:szCs w:val="28"/>
          <w:lang w:val="es-ES"/>
        </w:rPr>
      </w:pPr>
      <w:r w:rsidRPr="00B3253F">
        <w:rPr>
          <w:rFonts w:cs="Arial"/>
          <w:b/>
          <w:bCs/>
          <w:iCs/>
          <w:szCs w:val="28"/>
          <w:lang w:val="es-ES"/>
        </w:rPr>
        <w:t>Revisión de clustering</w:t>
      </w:r>
    </w:p>
    <w:p w14:paraId="5212016B" w14:textId="77777777" w:rsidR="00B3253F" w:rsidRPr="00B3253F" w:rsidRDefault="00B3253F" w:rsidP="00B3253F">
      <w:pPr>
        <w:rPr>
          <w:lang w:val="es-ES"/>
        </w:rPr>
      </w:pPr>
      <w:r w:rsidRPr="00B3253F">
        <w:rPr>
          <w:lang w:val="es-ES"/>
        </w:rPr>
        <w:t xml:space="preserve">Una vez tenemos ya nuestros datos separados, necesitamos emplear nuestro modelo de </w:t>
      </w:r>
      <w:r w:rsidRPr="00B3253F">
        <w:rPr>
          <w:i/>
          <w:iCs/>
          <w:lang w:val="es-ES"/>
        </w:rPr>
        <w:t>clustering</w:t>
      </w:r>
      <w:r w:rsidRPr="00B3253F">
        <w:rPr>
          <w:lang w:val="es-ES"/>
        </w:rPr>
        <w:t xml:space="preserve">, que será el que determinará los diferentes grupos en los que se detecta que se separan nuestros datos. </w:t>
      </w:r>
    </w:p>
    <w:p w14:paraId="17CD3FDD" w14:textId="21D874AF" w:rsidR="00B3253F" w:rsidRPr="00B3253F" w:rsidRDefault="00B3253F" w:rsidP="00B3253F">
      <w:pPr>
        <w:rPr>
          <w:lang w:val="es-ES"/>
        </w:rPr>
      </w:pPr>
      <w:r w:rsidRPr="00B3253F">
        <w:rPr>
          <w:lang w:val="es-ES"/>
        </w:rPr>
        <w:t xml:space="preserve">Entre los algoritmos de clustering existentes, nos centramos en aquellos que permiten especificar el número de </w:t>
      </w:r>
      <w:proofErr w:type="spellStart"/>
      <w:proofErr w:type="gramStart"/>
      <w:r w:rsidRPr="00F72B51">
        <w:rPr>
          <w:i/>
          <w:iCs/>
          <w:lang w:val="es-ES"/>
        </w:rPr>
        <w:t>clusters</w:t>
      </w:r>
      <w:proofErr w:type="spellEnd"/>
      <w:proofErr w:type="gramEnd"/>
      <w:r w:rsidRPr="00B3253F">
        <w:rPr>
          <w:lang w:val="es-ES"/>
        </w:rPr>
        <w:t xml:space="preserve"> deseados. Esto se debe a que el objetivo del sistema es discernir entre dos posibles estados: músculo contraído y músculo relajado</w:t>
      </w:r>
      <w:ins w:id="83" w:author="Daniel Anchuela Cantarero" w:date="2021-12-06T15:28:00Z">
        <w:r w:rsidR="008C42C9">
          <w:rPr>
            <w:lang w:val="es-ES"/>
          </w:rPr>
          <w:t xml:space="preserve">, por lo que necesitaremos un total de 2 </w:t>
        </w:r>
      </w:ins>
      <w:proofErr w:type="spellStart"/>
      <w:proofErr w:type="gramStart"/>
      <w:ins w:id="84" w:author="Daniel Anchuela Cantarero" w:date="2021-12-06T15:29:00Z">
        <w:r w:rsidR="008C42C9">
          <w:rPr>
            <w:i/>
            <w:iCs/>
            <w:lang w:val="es-ES"/>
          </w:rPr>
          <w:t>clusters</w:t>
        </w:r>
      </w:ins>
      <w:proofErr w:type="spellEnd"/>
      <w:proofErr w:type="gramEnd"/>
      <w:r w:rsidRPr="00B3253F">
        <w:rPr>
          <w:lang w:val="es-ES"/>
        </w:rPr>
        <w:t>.</w:t>
      </w:r>
      <w:del w:id="85" w:author="Daniel Anchuela Cantarero" w:date="2021-12-06T15:29:00Z">
        <w:r w:rsidR="00EA0E44" w:rsidDel="008C42C9">
          <w:rPr>
            <w:lang w:val="es-ES"/>
          </w:rPr>
          <w:delText xml:space="preserve"> </w:delText>
        </w:r>
      </w:del>
      <w:ins w:id="86" w:author="Daniel Anchuela Cantarero" w:date="2021-12-06T15:29:00Z">
        <w:r w:rsidR="008C42C9">
          <w:rPr>
            <w:lang w:val="es-ES"/>
          </w:rPr>
          <w:t xml:space="preserve"> Los algoritmos que incluyen esta posibilidad son los siguientes: </w:t>
        </w:r>
      </w:ins>
      <w:del w:id="87" w:author="Daniel Anchuela Cantarero" w:date="2021-12-06T15:29:00Z">
        <w:r w:rsidRPr="00B3253F" w:rsidDel="008C42C9">
          <w:rPr>
            <w:lang w:val="es-ES"/>
          </w:rPr>
          <w:delText>Son los siguientes</w:delText>
        </w:r>
      </w:del>
      <w:r w:rsidRPr="00B3253F">
        <w:rPr>
          <w:lang w:val="es-ES"/>
        </w:rPr>
        <w:t>:</w:t>
      </w:r>
    </w:p>
    <w:p w14:paraId="3817BA88" w14:textId="77777777" w:rsidR="00B3253F" w:rsidRPr="00B3253F" w:rsidRDefault="00B3253F" w:rsidP="00B3253F">
      <w:pPr>
        <w:numPr>
          <w:ilvl w:val="0"/>
          <w:numId w:val="6"/>
        </w:numPr>
        <w:contextualSpacing/>
        <w:rPr>
          <w:i/>
          <w:iCs/>
          <w:lang w:val="es-ES"/>
        </w:rPr>
      </w:pPr>
      <w:proofErr w:type="spellStart"/>
      <w:r w:rsidRPr="00B3253F">
        <w:rPr>
          <w:i/>
          <w:iCs/>
          <w:lang w:val="es-ES"/>
        </w:rPr>
        <w:t>KMeans</w:t>
      </w:r>
      <w:proofErr w:type="spellEnd"/>
    </w:p>
    <w:p w14:paraId="015BC48F" w14:textId="77777777" w:rsidR="00B3253F" w:rsidRPr="00B3253F" w:rsidRDefault="00B3253F" w:rsidP="00B3253F">
      <w:pPr>
        <w:numPr>
          <w:ilvl w:val="0"/>
          <w:numId w:val="6"/>
        </w:numPr>
        <w:contextualSpacing/>
        <w:rPr>
          <w:i/>
          <w:iCs/>
          <w:lang w:val="es-ES"/>
        </w:rPr>
      </w:pPr>
      <w:r w:rsidRPr="00B3253F">
        <w:rPr>
          <w:i/>
          <w:iCs/>
          <w:lang w:val="es-ES"/>
        </w:rPr>
        <w:t xml:space="preserve">Gaussian Mixture </w:t>
      </w:r>
      <w:proofErr w:type="spellStart"/>
      <w:r w:rsidRPr="00B3253F">
        <w:rPr>
          <w:i/>
          <w:iCs/>
          <w:lang w:val="es-ES"/>
        </w:rPr>
        <w:t>Model</w:t>
      </w:r>
      <w:proofErr w:type="spellEnd"/>
    </w:p>
    <w:p w14:paraId="38904A90" w14:textId="77777777" w:rsidR="00B3253F" w:rsidRPr="00B3253F" w:rsidRDefault="00B3253F" w:rsidP="00B3253F">
      <w:pPr>
        <w:numPr>
          <w:ilvl w:val="0"/>
          <w:numId w:val="6"/>
        </w:numPr>
        <w:contextualSpacing/>
        <w:rPr>
          <w:lang w:val="es-ES"/>
        </w:rPr>
      </w:pPr>
      <w:r w:rsidRPr="00B3253F">
        <w:rPr>
          <w:lang w:val="es-ES"/>
        </w:rPr>
        <w:t>Agrupamiento jerárquico</w:t>
      </w:r>
    </w:p>
    <w:p w14:paraId="12893B07" w14:textId="77777777" w:rsidR="00B3253F" w:rsidRPr="00B3253F" w:rsidRDefault="00B3253F" w:rsidP="00B3253F">
      <w:pPr>
        <w:rPr>
          <w:lang w:val="es-ES"/>
        </w:rPr>
      </w:pPr>
    </w:p>
    <w:p w14:paraId="35AA29C6" w14:textId="77777777" w:rsidR="00B3253F" w:rsidRPr="00B3253F" w:rsidRDefault="00B3253F" w:rsidP="00B3253F">
      <w:pPr>
        <w:keepNext/>
        <w:numPr>
          <w:ilvl w:val="2"/>
          <w:numId w:val="4"/>
        </w:numPr>
        <w:tabs>
          <w:tab w:val="num" w:pos="720"/>
        </w:tabs>
        <w:spacing w:before="80"/>
        <w:outlineLvl w:val="1"/>
        <w:rPr>
          <w:rFonts w:cs="Arial"/>
          <w:b/>
          <w:bCs/>
          <w:i/>
          <w:szCs w:val="28"/>
          <w:lang w:val="es-ES"/>
        </w:rPr>
      </w:pPr>
      <w:r w:rsidRPr="00B3253F">
        <w:rPr>
          <w:rFonts w:cs="Arial"/>
          <w:b/>
          <w:bCs/>
          <w:i/>
          <w:szCs w:val="28"/>
          <w:lang w:val="es-ES"/>
        </w:rPr>
        <w:t>K-Means</w:t>
      </w:r>
    </w:p>
    <w:p w14:paraId="5C116D8A" w14:textId="33C8A728" w:rsidR="00B3253F" w:rsidRPr="00B3253F" w:rsidRDefault="67005FCC" w:rsidP="00B3253F">
      <w:pPr>
        <w:rPr>
          <w:lang w:val="es-ES"/>
        </w:rPr>
      </w:pPr>
      <w:r w:rsidRPr="15AEB6B6">
        <w:rPr>
          <w:lang w:val="es-ES"/>
        </w:rPr>
        <w:t>El algoritmo K-Means [</w:t>
      </w:r>
      <w:del w:id="88" w:author="Daniel Anchuela Cantarero" w:date="2021-12-06T15:51:00Z">
        <w:r w:rsidRPr="15AEB6B6" w:rsidDel="005026EA">
          <w:rPr>
            <w:lang w:val="es-ES"/>
          </w:rPr>
          <w:delText>7</w:delText>
        </w:r>
      </w:del>
      <w:ins w:id="89" w:author="Daniel Anchuela Cantarero" w:date="2021-12-06T15:51:00Z">
        <w:r w:rsidR="005026EA">
          <w:rPr>
            <w:lang w:val="es-ES"/>
          </w:rPr>
          <w:t>6</w:t>
        </w:r>
      </w:ins>
      <w:r w:rsidRPr="15AEB6B6">
        <w:rPr>
          <w:lang w:val="es-ES"/>
        </w:rPr>
        <w:t>] selecciona aleatoriamente</w:t>
      </w:r>
      <w:ins w:id="90" w:author="Daniel Anchuela Cantarero" w:date="2021-12-06T14:57:00Z">
        <w:r w:rsidR="0096759D">
          <w:rPr>
            <w:lang w:val="es-ES"/>
          </w:rPr>
          <w:t xml:space="preserve"> k puntos como centroides, d</w:t>
        </w:r>
      </w:ins>
      <w:ins w:id="91" w:author="Daniel Anchuela Cantarero" w:date="2021-12-06T14:58:00Z">
        <w:r w:rsidR="0096759D">
          <w:rPr>
            <w:lang w:val="es-ES"/>
          </w:rPr>
          <w:t xml:space="preserve">onde k es el número de </w:t>
        </w:r>
        <w:proofErr w:type="spellStart"/>
        <w:proofErr w:type="gramStart"/>
        <w:r w:rsidR="0096759D">
          <w:rPr>
            <w:i/>
            <w:iCs/>
            <w:lang w:val="es-ES"/>
          </w:rPr>
          <w:t>clusters</w:t>
        </w:r>
        <w:proofErr w:type="spellEnd"/>
        <w:proofErr w:type="gramEnd"/>
        <w:r w:rsidR="0096759D">
          <w:rPr>
            <w:lang w:val="es-ES"/>
          </w:rPr>
          <w:t xml:space="preserve"> que necesitamos.</w:t>
        </w:r>
      </w:ins>
      <w:del w:id="92" w:author="Daniel Anchuela Cantarero" w:date="2021-12-06T14:57:00Z">
        <w:r w:rsidRPr="15AEB6B6" w:rsidDel="0096759D">
          <w:rPr>
            <w:lang w:val="es-ES"/>
          </w:rPr>
          <w:delText xml:space="preserve"> 2 puntos (porque en nuestro caso tenemos 2 </w:delText>
        </w:r>
        <w:r w:rsidRPr="15AEB6B6" w:rsidDel="0096759D">
          <w:rPr>
            <w:i/>
            <w:iCs/>
            <w:lang w:val="es-ES"/>
          </w:rPr>
          <w:delText>clusters</w:delText>
        </w:r>
        <w:r w:rsidRPr="15AEB6B6" w:rsidDel="0096759D">
          <w:rPr>
            <w:lang w:val="es-ES"/>
          </w:rPr>
          <w:delText xml:space="preserve">) de nuestro set de datos. Estos 2 puntos serán los centroides de nuestros </w:delText>
        </w:r>
        <w:r w:rsidRPr="15AEB6B6" w:rsidDel="0096759D">
          <w:rPr>
            <w:i/>
            <w:iCs/>
            <w:lang w:val="es-ES"/>
          </w:rPr>
          <w:delText>clusters</w:delText>
        </w:r>
      </w:del>
      <w:r w:rsidRPr="15AEB6B6">
        <w:rPr>
          <w:lang w:val="es-ES"/>
        </w:rPr>
        <w:t xml:space="preserve">. Posteriormente evalúa los demás puntos para asignarlos a un grupo, determinando la distancia más cercana que hay entre ese punto en concreto con cada uno de los </w:t>
      </w:r>
      <w:proofErr w:type="spellStart"/>
      <w:r w:rsidRPr="15AEB6B6">
        <w:rPr>
          <w:i/>
          <w:iCs/>
          <w:lang w:val="es-ES"/>
        </w:rPr>
        <w:t>clusters</w:t>
      </w:r>
      <w:proofErr w:type="spellEnd"/>
      <w:r w:rsidRPr="15AEB6B6">
        <w:rPr>
          <w:i/>
          <w:iCs/>
          <w:lang w:val="es-ES"/>
        </w:rPr>
        <w:t>.</w:t>
      </w:r>
    </w:p>
    <w:p w14:paraId="23A43475" w14:textId="2151BCDD" w:rsidR="00B3253F" w:rsidRPr="00B3253F" w:rsidRDefault="67005FCC">
      <w:pPr>
        <w:rPr>
          <w:noProof/>
        </w:rPr>
      </w:pPr>
      <w:r w:rsidRPr="15AEB6B6">
        <w:rPr>
          <w:noProof/>
        </w:rPr>
        <w:t xml:space="preserve">La selección de los </w:t>
      </w:r>
      <w:r w:rsidRPr="15AEB6B6">
        <w:rPr>
          <w:i/>
          <w:iCs/>
          <w:noProof/>
        </w:rPr>
        <w:t>clusters</w:t>
      </w:r>
      <w:r w:rsidRPr="15AEB6B6">
        <w:rPr>
          <w:noProof/>
        </w:rPr>
        <w:t xml:space="preserve"> iniciales es aleatoria</w:t>
      </w:r>
      <w:r w:rsidR="5E347254" w:rsidRPr="15AEB6B6">
        <w:rPr>
          <w:noProof/>
        </w:rPr>
        <w:t>,</w:t>
      </w:r>
      <w:r w:rsidRPr="15AEB6B6">
        <w:rPr>
          <w:noProof/>
        </w:rPr>
        <w:t xml:space="preserve"> pero </w:t>
      </w:r>
      <w:r w:rsidR="10CE37DD" w:rsidRPr="15AEB6B6">
        <w:rPr>
          <w:noProof/>
        </w:rPr>
        <w:t>la asignación de clusters se repite varias veces hasta que dos iteraciones sucesivas no alteren la asignación</w:t>
      </w:r>
      <w:r w:rsidRPr="15AEB6B6">
        <w:rPr>
          <w:noProof/>
        </w:rPr>
        <w:t>, lo que significará que el algoritmo ha encontrado una solución.</w:t>
      </w:r>
      <w:r w:rsidR="3BE26DE5" w:rsidRPr="15AEB6B6">
        <w:rPr>
          <w:noProof/>
        </w:rPr>
        <w:t xml:space="preserve">Para minimizar el impacto de la selección </w:t>
      </w:r>
      <w:r w:rsidR="57E83F00" w:rsidRPr="15AEB6B6">
        <w:rPr>
          <w:noProof/>
        </w:rPr>
        <w:t xml:space="preserve">aleatoria </w:t>
      </w:r>
      <w:r w:rsidR="3BE26DE5" w:rsidRPr="15AEB6B6">
        <w:rPr>
          <w:noProof/>
        </w:rPr>
        <w:t xml:space="preserve">de </w:t>
      </w:r>
      <w:r w:rsidR="4CC5FE78" w:rsidRPr="15AEB6B6">
        <w:rPr>
          <w:noProof/>
        </w:rPr>
        <w:t xml:space="preserve">los </w:t>
      </w:r>
      <w:r w:rsidR="3BE26DE5" w:rsidRPr="15AEB6B6">
        <w:rPr>
          <w:noProof/>
        </w:rPr>
        <w:t>clústers</w:t>
      </w:r>
      <w:r w:rsidR="27F024B6" w:rsidRPr="15AEB6B6">
        <w:rPr>
          <w:noProof/>
        </w:rPr>
        <w:t xml:space="preserve"> iniciales</w:t>
      </w:r>
      <w:r w:rsidR="3BE26DE5" w:rsidRPr="15AEB6B6">
        <w:rPr>
          <w:noProof/>
        </w:rPr>
        <w:t>, el algoritmo se corre varias ve</w:t>
      </w:r>
      <w:r w:rsidR="1D3AF58C" w:rsidRPr="15AEB6B6">
        <w:rPr>
          <w:noProof/>
        </w:rPr>
        <w:t>ces.</w:t>
      </w:r>
    </w:p>
    <w:p w14:paraId="6D7D2080" w14:textId="77777777" w:rsidR="00B3253F" w:rsidRPr="00B3253F" w:rsidRDefault="00B3253F" w:rsidP="00B3253F">
      <w:pPr>
        <w:keepNext/>
        <w:numPr>
          <w:ilvl w:val="2"/>
          <w:numId w:val="4"/>
        </w:numPr>
        <w:tabs>
          <w:tab w:val="num" w:pos="720"/>
        </w:tabs>
        <w:spacing w:before="80"/>
        <w:outlineLvl w:val="1"/>
        <w:rPr>
          <w:rFonts w:cs="Arial"/>
          <w:b/>
          <w:bCs/>
          <w:i/>
          <w:szCs w:val="28"/>
          <w:lang w:val="es-ES"/>
        </w:rPr>
      </w:pPr>
      <w:r w:rsidRPr="00B3253F">
        <w:rPr>
          <w:rFonts w:cs="Arial"/>
          <w:b/>
          <w:bCs/>
          <w:i/>
          <w:szCs w:val="28"/>
          <w:lang w:val="es-ES"/>
        </w:rPr>
        <w:t xml:space="preserve">Gaussian Mixture </w:t>
      </w:r>
      <w:proofErr w:type="spellStart"/>
      <w:r w:rsidRPr="00B3253F">
        <w:rPr>
          <w:rFonts w:cs="Arial"/>
          <w:b/>
          <w:bCs/>
          <w:i/>
          <w:szCs w:val="28"/>
          <w:lang w:val="es-ES"/>
        </w:rPr>
        <w:t>model</w:t>
      </w:r>
      <w:proofErr w:type="spellEnd"/>
    </w:p>
    <w:p w14:paraId="7454D0F3" w14:textId="4B448DAE" w:rsidR="00B3253F" w:rsidRPr="00B3253F" w:rsidRDefault="67005FCC" w:rsidP="00B3253F">
      <w:pPr>
        <w:rPr>
          <w:del w:id="93" w:author="Constantino Antonio García Martínez" w:date="2021-12-05T18:06:00Z"/>
          <w:lang w:val="es-ES"/>
        </w:rPr>
      </w:pPr>
      <w:r w:rsidRPr="15AEB6B6">
        <w:rPr>
          <w:i/>
          <w:iCs/>
          <w:lang w:val="es-ES"/>
        </w:rPr>
        <w:t>Modelos de mezcla gaussiana</w:t>
      </w:r>
      <w:r w:rsidRPr="15AEB6B6">
        <w:rPr>
          <w:lang w:val="es-ES"/>
        </w:rPr>
        <w:t xml:space="preserve"> [</w:t>
      </w:r>
      <w:del w:id="94" w:author="Daniel Anchuela Cantarero" w:date="2021-12-06T15:51:00Z">
        <w:r w:rsidRPr="15AEB6B6" w:rsidDel="005026EA">
          <w:rPr>
            <w:lang w:val="es-ES"/>
          </w:rPr>
          <w:delText>8</w:delText>
        </w:r>
      </w:del>
      <w:ins w:id="95" w:author="Daniel Anchuela Cantarero" w:date="2021-12-06T15:51:00Z">
        <w:r w:rsidR="005026EA">
          <w:rPr>
            <w:lang w:val="es-ES"/>
          </w:rPr>
          <w:t>7</w:t>
        </w:r>
      </w:ins>
      <w:r w:rsidRPr="15AEB6B6">
        <w:rPr>
          <w:lang w:val="es-ES"/>
        </w:rPr>
        <w:t xml:space="preserve">] es un tipo de algoritmo es </w:t>
      </w:r>
      <w:ins w:id="96" w:author="Daniel Anchuela Cantarero" w:date="2021-12-06T15:01:00Z">
        <w:r w:rsidR="0096759D">
          <w:rPr>
            <w:lang w:val="es-ES"/>
          </w:rPr>
          <w:t xml:space="preserve">similar </w:t>
        </w:r>
      </w:ins>
      <w:del w:id="97" w:author="Daniel Anchuela Cantarero" w:date="2021-12-06T15:01:00Z">
        <w:r w:rsidRPr="15AEB6B6" w:rsidDel="0096759D">
          <w:rPr>
            <w:lang w:val="es-ES"/>
          </w:rPr>
          <w:delText xml:space="preserve">muy </w:delText>
        </w:r>
        <w:r w:rsidRPr="00033C8B" w:rsidDel="0096759D">
          <w:rPr>
            <w:u w:val="single"/>
            <w:lang w:val="es-ES"/>
            <w:rPrChange w:id="98" w:author="Daniel Anchuela Cantarero" w:date="2021-12-06T19:22:00Z">
              <w:rPr>
                <w:lang w:val="es-ES"/>
              </w:rPr>
            </w:rPrChange>
          </w:rPr>
          <w:delText>parecido</w:delText>
        </w:r>
        <w:r w:rsidRPr="15AEB6B6" w:rsidDel="0096759D">
          <w:rPr>
            <w:lang w:val="es-ES"/>
          </w:rPr>
          <w:delText xml:space="preserve"> </w:delText>
        </w:r>
      </w:del>
      <w:r w:rsidRPr="15AEB6B6">
        <w:rPr>
          <w:lang w:val="es-ES"/>
        </w:rPr>
        <w:t xml:space="preserve">a </w:t>
      </w:r>
      <w:proofErr w:type="spellStart"/>
      <w:proofErr w:type="gramStart"/>
      <w:r w:rsidRPr="15AEB6B6">
        <w:rPr>
          <w:i/>
          <w:iCs/>
          <w:lang w:val="es-ES"/>
        </w:rPr>
        <w:t>KMeans</w:t>
      </w:r>
      <w:proofErr w:type="spellEnd"/>
      <w:proofErr w:type="gramEnd"/>
      <w:r w:rsidRPr="15AEB6B6">
        <w:rPr>
          <w:lang w:val="es-ES"/>
        </w:rPr>
        <w:t xml:space="preserve"> pero </w:t>
      </w:r>
      <w:del w:id="99" w:author="Daniel Anchuela Cantarero" w:date="2021-12-06T15:01:00Z">
        <w:r w:rsidRPr="15AEB6B6" w:rsidDel="0096759D">
          <w:rPr>
            <w:lang w:val="es-ES"/>
          </w:rPr>
          <w:delText xml:space="preserve">nos </w:delText>
        </w:r>
      </w:del>
      <w:r w:rsidRPr="15AEB6B6">
        <w:rPr>
          <w:lang w:val="es-ES"/>
        </w:rPr>
        <w:t>ofrece un poco más de flexibilidad ya que estamos suponiendo que los datos</w:t>
      </w:r>
      <w:ins w:id="100" w:author="Daniel Anchuela Cantarero" w:date="2021-12-06T15:02:00Z">
        <w:r w:rsidR="0096759D">
          <w:rPr>
            <w:lang w:val="es-ES"/>
          </w:rPr>
          <w:t xml:space="preserve"> no</w:t>
        </w:r>
      </w:ins>
      <w:r w:rsidRPr="15AEB6B6">
        <w:rPr>
          <w:lang w:val="es-ES"/>
        </w:rPr>
        <w:t xml:space="preserve"> se distribuyen</w:t>
      </w:r>
      <w:ins w:id="101" w:author="Daniel Anchuela Cantarero" w:date="2021-12-06T15:02:00Z">
        <w:r w:rsidR="0096759D">
          <w:rPr>
            <w:lang w:val="es-ES"/>
          </w:rPr>
          <w:t xml:space="preserve"> necesariamente</w:t>
        </w:r>
      </w:ins>
      <w:r w:rsidRPr="15AEB6B6">
        <w:rPr>
          <w:lang w:val="es-ES"/>
        </w:rPr>
        <w:t xml:space="preserve"> de forma </w:t>
      </w:r>
      <w:del w:id="102" w:author="Daniel Anchuela Cantarero" w:date="2021-12-06T15:02:00Z">
        <w:r w:rsidRPr="15AEB6B6" w:rsidDel="0096759D">
          <w:rPr>
            <w:lang w:val="es-ES"/>
          </w:rPr>
          <w:delText xml:space="preserve">gaussiana </w:delText>
        </w:r>
      </w:del>
      <w:ins w:id="103" w:author="Daniel Anchuela Cantarero" w:date="2021-12-06T15:02:00Z">
        <w:r w:rsidR="0096759D">
          <w:rPr>
            <w:lang w:val="es-ES"/>
          </w:rPr>
          <w:t>circular</w:t>
        </w:r>
      </w:ins>
      <w:r w:rsidRPr="15AEB6B6">
        <w:rPr>
          <w:lang w:val="es-ES"/>
        </w:rPr>
        <w:t xml:space="preserve">. </w:t>
      </w:r>
      <w:del w:id="104" w:author="Daniel Anchuela Cantarero" w:date="2021-12-06T15:03:00Z">
        <w:r w:rsidRPr="15AEB6B6" w:rsidDel="00D41FDF">
          <w:rPr>
            <w:lang w:val="es-ES"/>
          </w:rPr>
          <w:delText xml:space="preserve">En cambio, el </w:delText>
        </w:r>
      </w:del>
      <w:ins w:id="105" w:author="Daniel Anchuela Cantarero" w:date="2021-12-06T15:03:00Z">
        <w:r w:rsidR="00D41FDF">
          <w:rPr>
            <w:lang w:val="es-ES"/>
          </w:rPr>
          <w:t xml:space="preserve">El </w:t>
        </w:r>
      </w:ins>
      <w:r w:rsidRPr="15AEB6B6">
        <w:rPr>
          <w:lang w:val="es-ES"/>
        </w:rPr>
        <w:t xml:space="preserve">algoritmo </w:t>
      </w:r>
      <w:proofErr w:type="spellStart"/>
      <w:r w:rsidRPr="15AEB6B6">
        <w:rPr>
          <w:i/>
          <w:iCs/>
          <w:lang w:val="es-ES"/>
        </w:rPr>
        <w:t>KMeans</w:t>
      </w:r>
      <w:proofErr w:type="spellEnd"/>
      <w:r w:rsidRPr="15AEB6B6">
        <w:rPr>
          <w:lang w:val="es-ES"/>
        </w:rPr>
        <w:t xml:space="preserve"> no permite que su matriz de covarian</w:t>
      </w:r>
      <w:r w:rsidR="000844F3">
        <w:rPr>
          <w:lang w:val="es-ES"/>
        </w:rPr>
        <w:t>z</w:t>
      </w:r>
      <w:r w:rsidRPr="15AEB6B6">
        <w:rPr>
          <w:lang w:val="es-ES"/>
        </w:rPr>
        <w:t xml:space="preserve">a sea elíptica, sino circular, por lo que en este caso se ve un poco más limitado. Esto se traduce en que en este caso podemos tener </w:t>
      </w:r>
      <w:proofErr w:type="spellStart"/>
      <w:proofErr w:type="gramStart"/>
      <w:r w:rsidRPr="15AEB6B6">
        <w:rPr>
          <w:i/>
          <w:iCs/>
          <w:lang w:val="es-ES"/>
        </w:rPr>
        <w:t>clusters</w:t>
      </w:r>
      <w:proofErr w:type="spellEnd"/>
      <w:proofErr w:type="gramEnd"/>
      <w:r w:rsidRPr="15AEB6B6">
        <w:rPr>
          <w:lang w:val="es-ES"/>
        </w:rPr>
        <w:t xml:space="preserve"> de forma elíptica</w:t>
      </w:r>
      <w:r w:rsidR="0096759D">
        <w:rPr>
          <w:lang w:val="es-ES"/>
        </w:rPr>
        <w:t>.</w:t>
      </w:r>
      <w:r w:rsidRPr="15AEB6B6">
        <w:rPr>
          <w:lang w:val="es-ES"/>
        </w:rPr>
        <w:t xml:space="preserve"> </w:t>
      </w:r>
    </w:p>
    <w:p w14:paraId="74E0DD41" w14:textId="77777777" w:rsidR="00B3253F" w:rsidRPr="00B3253F" w:rsidRDefault="00B3253F" w:rsidP="00B3253F">
      <w:pPr>
        <w:rPr>
          <w:lang w:val="es-ES"/>
        </w:rPr>
      </w:pPr>
      <w:r w:rsidRPr="00B3253F">
        <w:rPr>
          <w:lang w:val="es-ES"/>
        </w:rPr>
        <w:t xml:space="preserve">En este caso, a diferencia del anterior, se va a calcular la probabilidad que tiene cada punto de pertenecer a un </w:t>
      </w:r>
      <w:proofErr w:type="spellStart"/>
      <w:proofErr w:type="gramStart"/>
      <w:r w:rsidRPr="00B3253F">
        <w:rPr>
          <w:i/>
          <w:iCs/>
          <w:lang w:val="es-ES"/>
        </w:rPr>
        <w:t>cluster</w:t>
      </w:r>
      <w:proofErr w:type="spellEnd"/>
      <w:proofErr w:type="gramEnd"/>
      <w:r w:rsidRPr="00B3253F">
        <w:rPr>
          <w:lang w:val="es-ES"/>
        </w:rPr>
        <w:t xml:space="preserve"> o a otro. Cuanto más cerca esté el punto del centroide del </w:t>
      </w:r>
      <w:proofErr w:type="spellStart"/>
      <w:proofErr w:type="gramStart"/>
      <w:r w:rsidRPr="00B3253F">
        <w:rPr>
          <w:i/>
          <w:iCs/>
          <w:lang w:val="es-ES"/>
        </w:rPr>
        <w:t>cluster</w:t>
      </w:r>
      <w:proofErr w:type="spellEnd"/>
      <w:proofErr w:type="gramEnd"/>
      <w:r w:rsidRPr="00B3253F">
        <w:rPr>
          <w:lang w:val="es-ES"/>
        </w:rPr>
        <w:t>, más probable será que pertenezca a él.</w:t>
      </w:r>
    </w:p>
    <w:p w14:paraId="719504DD" w14:textId="77777777" w:rsidR="00B3253F" w:rsidRPr="00B3253F" w:rsidRDefault="00B3253F" w:rsidP="00B3253F">
      <w:pPr>
        <w:keepNext/>
        <w:numPr>
          <w:ilvl w:val="2"/>
          <w:numId w:val="4"/>
        </w:numPr>
        <w:tabs>
          <w:tab w:val="num" w:pos="720"/>
        </w:tabs>
        <w:spacing w:before="80"/>
        <w:outlineLvl w:val="1"/>
        <w:rPr>
          <w:rFonts w:cs="Arial"/>
          <w:b/>
          <w:bCs/>
          <w:iCs/>
          <w:szCs w:val="28"/>
          <w:lang w:val="es-ES"/>
        </w:rPr>
      </w:pPr>
      <w:r w:rsidRPr="00B3253F">
        <w:rPr>
          <w:rFonts w:cs="Arial"/>
          <w:b/>
          <w:bCs/>
          <w:iCs/>
          <w:szCs w:val="28"/>
          <w:lang w:val="es-ES"/>
        </w:rPr>
        <w:t>Agrupamiento jerárquico</w:t>
      </w:r>
    </w:p>
    <w:p w14:paraId="7CE89508" w14:textId="13EF4836" w:rsidR="00B3253F" w:rsidRPr="00B3253F" w:rsidRDefault="67005FCC" w:rsidP="00B3253F">
      <w:pPr>
        <w:rPr>
          <w:lang w:val="es-ES"/>
        </w:rPr>
      </w:pPr>
      <w:r w:rsidRPr="15AEB6B6">
        <w:rPr>
          <w:lang w:val="es-ES"/>
        </w:rPr>
        <w:t>En el caso del algoritmo de agrupamiento jerárquico [</w:t>
      </w:r>
      <w:del w:id="106" w:author="Daniel Anchuela Cantarero" w:date="2021-12-06T15:51:00Z">
        <w:r w:rsidRPr="15AEB6B6" w:rsidDel="005026EA">
          <w:rPr>
            <w:lang w:val="es-ES"/>
          </w:rPr>
          <w:delText>9</w:delText>
        </w:r>
      </w:del>
      <w:ins w:id="107" w:author="Daniel Anchuela Cantarero" w:date="2021-12-06T15:51:00Z">
        <w:r w:rsidR="005026EA">
          <w:rPr>
            <w:lang w:val="es-ES"/>
          </w:rPr>
          <w:t>8</w:t>
        </w:r>
      </w:ins>
      <w:r w:rsidRPr="15AEB6B6">
        <w:rPr>
          <w:lang w:val="es-ES"/>
        </w:rPr>
        <w:t xml:space="preserve">], el modelo trata a cada dato como un </w:t>
      </w:r>
      <w:proofErr w:type="spellStart"/>
      <w:proofErr w:type="gramStart"/>
      <w:r w:rsidRPr="15AEB6B6">
        <w:rPr>
          <w:i/>
          <w:iCs/>
          <w:lang w:val="es-ES"/>
        </w:rPr>
        <w:t>cluster</w:t>
      </w:r>
      <w:proofErr w:type="spellEnd"/>
      <w:proofErr w:type="gramEnd"/>
      <w:r w:rsidRPr="15AEB6B6">
        <w:rPr>
          <w:lang w:val="es-ES"/>
        </w:rPr>
        <w:t xml:space="preserve"> diferente. Posteriormente se van fusionando los </w:t>
      </w:r>
      <w:proofErr w:type="spellStart"/>
      <w:proofErr w:type="gramStart"/>
      <w:r w:rsidRPr="15AEB6B6">
        <w:rPr>
          <w:i/>
          <w:iCs/>
          <w:lang w:val="es-ES"/>
        </w:rPr>
        <w:t>clusters</w:t>
      </w:r>
      <w:proofErr w:type="spellEnd"/>
      <w:proofErr w:type="gramEnd"/>
      <w:r w:rsidRPr="15AEB6B6">
        <w:rPr>
          <w:lang w:val="es-ES"/>
        </w:rPr>
        <w:t xml:space="preserve"> que están más cerca entre sí, hasta que llegamos al número de </w:t>
      </w:r>
      <w:proofErr w:type="spellStart"/>
      <w:r w:rsidRPr="15AEB6B6">
        <w:rPr>
          <w:i/>
          <w:iCs/>
          <w:lang w:val="es-ES"/>
        </w:rPr>
        <w:t>clusters</w:t>
      </w:r>
      <w:proofErr w:type="spellEnd"/>
      <w:r w:rsidRPr="15AEB6B6">
        <w:rPr>
          <w:lang w:val="es-ES"/>
        </w:rPr>
        <w:t xml:space="preserve"> deseados. Para determinar la distancia entre </w:t>
      </w:r>
      <w:proofErr w:type="spellStart"/>
      <w:proofErr w:type="gramStart"/>
      <w:r w:rsidRPr="15AEB6B6">
        <w:rPr>
          <w:i/>
          <w:iCs/>
          <w:lang w:val="es-ES"/>
        </w:rPr>
        <w:t>clusters</w:t>
      </w:r>
      <w:proofErr w:type="spellEnd"/>
      <w:proofErr w:type="gramEnd"/>
      <w:r w:rsidRPr="15AEB6B6">
        <w:rPr>
          <w:lang w:val="es-ES"/>
        </w:rPr>
        <w:t xml:space="preserve"> se puede hacer con distintas métricas, pero nosotros utilizaremos la distancia euclídea</w:t>
      </w:r>
      <w:ins w:id="108" w:author="Constantino Antonio García Martínez" w:date="2021-12-05T18:06:00Z">
        <w:r w:rsidR="24128987" w:rsidRPr="15AEB6B6">
          <w:rPr>
            <w:lang w:val="es-ES"/>
          </w:rPr>
          <w:t>.</w:t>
        </w:r>
      </w:ins>
    </w:p>
    <w:p w14:paraId="01AA52C4" w14:textId="3EADEBB0" w:rsidR="00B3253F" w:rsidRPr="00B3253F" w:rsidDel="00D41FDF" w:rsidRDefault="00B3253F" w:rsidP="00D41FDF">
      <w:pPr>
        <w:rPr>
          <w:del w:id="109" w:author="Daniel Anchuela Cantarero" w:date="2021-12-06T15:05:00Z"/>
          <w:lang w:val="es-ES"/>
        </w:rPr>
      </w:pPr>
      <w:r w:rsidRPr="00B3253F">
        <w:rPr>
          <w:lang w:val="es-ES"/>
        </w:rPr>
        <w:t xml:space="preserve">Por otra parte, este algoritmo tiene una diferencia fundamental con respecto a los otros dos y es que no incluye la funcionalidad de predecir la clasificación para nuevos datos, por lo que, en la implementación, deberemos incluir también un clasificador, que en este caso será el </w:t>
      </w:r>
      <w:proofErr w:type="spellStart"/>
      <w:r w:rsidRPr="00B3253F">
        <w:rPr>
          <w:i/>
          <w:iCs/>
          <w:lang w:val="es-ES"/>
        </w:rPr>
        <w:t>KNeighborsClassifier</w:t>
      </w:r>
      <w:proofErr w:type="spellEnd"/>
      <w:r w:rsidRPr="00B3253F">
        <w:rPr>
          <w:i/>
          <w:iCs/>
          <w:lang w:val="es-ES"/>
        </w:rPr>
        <w:t xml:space="preserve"> </w:t>
      </w:r>
      <w:r w:rsidRPr="00B3253F">
        <w:rPr>
          <w:lang w:val="es-ES"/>
        </w:rPr>
        <w:t>[</w:t>
      </w:r>
      <w:del w:id="110" w:author="Daniel Anchuela Cantarero" w:date="2021-12-06T15:52:00Z">
        <w:r w:rsidRPr="00B3253F" w:rsidDel="005026EA">
          <w:rPr>
            <w:lang w:val="es-ES"/>
          </w:rPr>
          <w:delText>10</w:delText>
        </w:r>
      </w:del>
      <w:ins w:id="111" w:author="Daniel Anchuela Cantarero" w:date="2021-12-06T15:52:00Z">
        <w:r w:rsidR="005026EA">
          <w:rPr>
            <w:lang w:val="es-ES"/>
          </w:rPr>
          <w:t>9</w:t>
        </w:r>
      </w:ins>
      <w:r w:rsidRPr="00B3253F">
        <w:rPr>
          <w:lang w:val="es-ES"/>
        </w:rPr>
        <w:t>]</w:t>
      </w:r>
      <w:r w:rsidRPr="00B3253F">
        <w:rPr>
          <w:i/>
          <w:iCs/>
          <w:lang w:val="es-ES"/>
        </w:rPr>
        <w:t xml:space="preserve">, </w:t>
      </w:r>
      <w:r w:rsidRPr="00B3253F">
        <w:rPr>
          <w:lang w:val="es-ES"/>
        </w:rPr>
        <w:t xml:space="preserve">cuyo funcionamiento es muy similar al de </w:t>
      </w:r>
      <w:proofErr w:type="spellStart"/>
      <w:r w:rsidRPr="00B3253F">
        <w:rPr>
          <w:i/>
          <w:iCs/>
          <w:lang w:val="es-ES"/>
        </w:rPr>
        <w:t>KMeans</w:t>
      </w:r>
      <w:proofErr w:type="spellEnd"/>
      <w:r w:rsidRPr="00B3253F">
        <w:rPr>
          <w:lang w:val="es-ES"/>
        </w:rPr>
        <w:t xml:space="preserve"> en el sentido de que se basa en la distancia entre </w:t>
      </w:r>
      <w:proofErr w:type="spellStart"/>
      <w:proofErr w:type="gramStart"/>
      <w:r w:rsidRPr="00B3253F">
        <w:rPr>
          <w:i/>
          <w:iCs/>
          <w:lang w:val="es-ES"/>
        </w:rPr>
        <w:t>cluster</w:t>
      </w:r>
      <w:proofErr w:type="spellEnd"/>
      <w:proofErr w:type="gramEnd"/>
      <w:r w:rsidRPr="00B3253F">
        <w:rPr>
          <w:lang w:val="es-ES"/>
        </w:rPr>
        <w:t xml:space="preserve"> y </w:t>
      </w:r>
      <w:proofErr w:type="spellStart"/>
      <w:r w:rsidRPr="00B3253F">
        <w:rPr>
          <w:lang w:val="es-ES"/>
        </w:rPr>
        <w:t>datos.</w:t>
      </w:r>
    </w:p>
    <w:p w14:paraId="709CB0B2" w14:textId="3AA57C2B" w:rsidR="00B3253F" w:rsidRPr="00B3253F" w:rsidDel="00D41FDF" w:rsidRDefault="00B3253F" w:rsidP="00D41FDF">
      <w:pPr>
        <w:rPr>
          <w:del w:id="112" w:author="Daniel Anchuela Cantarero" w:date="2021-12-06T15:05:00Z"/>
          <w:lang w:val="es-ES"/>
        </w:rPr>
      </w:pPr>
      <w:commentRangeStart w:id="113"/>
      <w:commentRangeStart w:id="114"/>
      <w:commentRangeEnd w:id="113"/>
      <w:del w:id="115" w:author="Daniel Anchuela Cantarero" w:date="2021-12-06T15:05:00Z">
        <w:r w:rsidDel="00D41FDF">
          <w:commentReference w:id="113"/>
        </w:r>
        <w:commentRangeEnd w:id="114"/>
        <w:r w:rsidR="00D41FDF" w:rsidDel="00D41FDF">
          <w:rPr>
            <w:rStyle w:val="Refdecomentario"/>
          </w:rPr>
          <w:commentReference w:id="114"/>
        </w:r>
      </w:del>
    </w:p>
    <w:p w14:paraId="463391ED" w14:textId="77777777" w:rsidR="00B3253F" w:rsidRPr="00B3253F" w:rsidRDefault="00B3253F" w:rsidP="00B3253F">
      <w:pPr>
        <w:keepNext/>
        <w:numPr>
          <w:ilvl w:val="0"/>
          <w:numId w:val="1"/>
        </w:numPr>
        <w:spacing w:before="120"/>
        <w:ind w:left="431" w:hanging="431"/>
        <w:jc w:val="left"/>
        <w:outlineLvl w:val="0"/>
        <w:rPr>
          <w:rFonts w:cs="Arial"/>
          <w:b/>
          <w:bCs/>
          <w:kern w:val="32"/>
          <w:sz w:val="24"/>
          <w:szCs w:val="24"/>
          <w:lang w:val="es-ES"/>
        </w:rPr>
      </w:pPr>
      <w:r w:rsidRPr="00B3253F">
        <w:rPr>
          <w:rFonts w:cs="Arial"/>
          <w:b/>
          <w:bCs/>
          <w:kern w:val="32"/>
          <w:sz w:val="24"/>
          <w:szCs w:val="24"/>
          <w:lang w:val="es-ES"/>
        </w:rPr>
        <w:t>Materiales</w:t>
      </w:r>
      <w:proofErr w:type="spellEnd"/>
      <w:r w:rsidRPr="00B3253F">
        <w:rPr>
          <w:rFonts w:cs="Arial"/>
          <w:b/>
          <w:bCs/>
          <w:kern w:val="32"/>
          <w:sz w:val="24"/>
          <w:szCs w:val="24"/>
          <w:lang w:val="es-ES"/>
        </w:rPr>
        <w:t>.</w:t>
      </w:r>
    </w:p>
    <w:p w14:paraId="43721547" w14:textId="77777777" w:rsidR="00B3253F" w:rsidRPr="00B3253F" w:rsidRDefault="00B3253F" w:rsidP="00B3253F">
      <w:pPr>
        <w:keepNext/>
        <w:numPr>
          <w:ilvl w:val="1"/>
          <w:numId w:val="1"/>
        </w:numPr>
        <w:spacing w:before="80"/>
        <w:outlineLvl w:val="1"/>
        <w:rPr>
          <w:rFonts w:cs="Arial"/>
          <w:b/>
          <w:bCs/>
          <w:iCs/>
          <w:szCs w:val="28"/>
          <w:lang w:val="es-ES"/>
        </w:rPr>
      </w:pPr>
      <w:r w:rsidRPr="00B3253F">
        <w:rPr>
          <w:rFonts w:cs="Arial"/>
          <w:b/>
          <w:bCs/>
          <w:iCs/>
          <w:szCs w:val="28"/>
          <w:lang w:val="es-ES"/>
        </w:rPr>
        <w:t>Sistemas de calibrado</w:t>
      </w:r>
    </w:p>
    <w:p w14:paraId="0AA71904" w14:textId="0037FBBF" w:rsidR="00B3253F" w:rsidRPr="00B3253F" w:rsidRDefault="00B3253F" w:rsidP="00B3253F">
      <w:pPr>
        <w:rPr>
          <w:strike/>
          <w:lang w:val="es-ES"/>
        </w:rPr>
      </w:pPr>
      <w:r w:rsidRPr="00B3253F">
        <w:rPr>
          <w:lang w:val="es-ES"/>
        </w:rPr>
        <w:t xml:space="preserve">Una vez tenemos las muestras de la señal de EMG, necesitamos preprocesarlas para optimizar el funcionamiento del algoritmo de </w:t>
      </w:r>
      <w:r w:rsidRPr="00B3253F">
        <w:rPr>
          <w:i/>
          <w:iCs/>
          <w:lang w:val="es-ES"/>
        </w:rPr>
        <w:t>clustering</w:t>
      </w:r>
      <w:ins w:id="116" w:author="Daniel Anchuela Cantarero" w:date="2021-12-06T18:59:00Z">
        <w:r w:rsidR="00216FB4">
          <w:rPr>
            <w:i/>
            <w:iCs/>
            <w:lang w:val="es-ES"/>
          </w:rPr>
          <w:t>.</w:t>
        </w:r>
      </w:ins>
    </w:p>
    <w:p w14:paraId="47776839" w14:textId="77777777" w:rsidR="00B3253F" w:rsidRPr="00B3253F" w:rsidRDefault="00B3253F" w:rsidP="00B3253F">
      <w:pPr>
        <w:keepNext/>
        <w:spacing w:before="80"/>
        <w:outlineLvl w:val="1"/>
        <w:rPr>
          <w:rFonts w:cs="Arial"/>
          <w:b/>
          <w:bCs/>
          <w:iCs/>
          <w:szCs w:val="28"/>
          <w:lang w:val="es-ES"/>
        </w:rPr>
      </w:pPr>
      <w:r w:rsidRPr="00B3253F">
        <w:rPr>
          <w:rFonts w:cs="Arial"/>
          <w:b/>
          <w:bCs/>
          <w:iCs/>
          <w:szCs w:val="28"/>
          <w:lang w:val="es-ES"/>
        </w:rPr>
        <w:t>3.1.1. Extracción de características</w:t>
      </w:r>
    </w:p>
    <w:p w14:paraId="4AE62E45" w14:textId="77777777" w:rsidR="00B3253F" w:rsidRPr="00B3253F" w:rsidRDefault="00B3253F" w:rsidP="00B3253F">
      <w:pPr>
        <w:rPr>
          <w:lang w:val="es-ES"/>
        </w:rPr>
      </w:pPr>
      <w:r w:rsidRPr="00B3253F">
        <w:rPr>
          <w:lang w:val="es-ES"/>
        </w:rPr>
        <w:t>Se conoce como ingeniería de características</w:t>
      </w:r>
      <w:r w:rsidRPr="00B3253F" w:rsidDel="00ED77A8">
        <w:rPr>
          <w:lang w:val="es-ES"/>
        </w:rPr>
        <w:t xml:space="preserve"> </w:t>
      </w:r>
      <w:r w:rsidRPr="00B3253F">
        <w:rPr>
          <w:lang w:val="es-ES"/>
        </w:rPr>
        <w:t>al hecho de extraer aquellas características de nuestros datos para que nuestros algoritmos funcionen mejor.</w:t>
      </w:r>
    </w:p>
    <w:p w14:paraId="7B89E58E" w14:textId="1BF7FEE2" w:rsidR="00B3253F" w:rsidDel="00F11CA6" w:rsidRDefault="67005FCC" w:rsidP="00B3253F">
      <w:pPr>
        <w:rPr>
          <w:del w:id="117" w:author="Daniel Anchuela Cantarero" w:date="2021-12-06T17:07:00Z"/>
          <w:lang w:val="es-ES"/>
        </w:rPr>
      </w:pPr>
      <w:del w:id="118" w:author="Daniel Anchuela Cantarero" w:date="2021-12-06T17:07:00Z">
        <w:r w:rsidRPr="15AEB6B6" w:rsidDel="00F11CA6">
          <w:rPr>
            <w:lang w:val="es-ES"/>
          </w:rPr>
          <w:delText>En nuestro caso solo necesitamos saber si se está produciendo o no una contracción. Por eso mismo, necesitamos procesar nuestra señal para obtener una nueva, de manera que apartemos de nuestro estudio toda aquella información que no es relevante en este caso. Una señal que representa una contracción en un EMG presenta muchas oscilaciones durante la contracción. En nuestro caso, estas oscilaciones complican</w:delText>
        </w:r>
        <w:r w:rsidRPr="15AEB6B6" w:rsidDel="00F11CA6">
          <w:rPr>
            <w:sz w:val="16"/>
            <w:szCs w:val="16"/>
          </w:rPr>
          <w:delText xml:space="preserve"> </w:delText>
        </w:r>
        <w:r w:rsidR="78FA34F6" w:rsidRPr="15AEB6B6" w:rsidDel="00F11CA6">
          <w:rPr>
            <w:lang w:val="es-ES"/>
          </w:rPr>
          <w:delText>mucho</w:delText>
        </w:r>
        <w:r w:rsidRPr="15AEB6B6" w:rsidDel="00F11CA6">
          <w:rPr>
            <w:lang w:val="es-ES"/>
          </w:rPr>
          <w:delText xml:space="preserve"> el trabajo ya que, como necesitamos analizar los puntos de esta señal, nos podemos encontrar que, en una contracción, el valor de EMG es 0 debido a que está oscilando. Haciendo este procesado de señal, nos quedamos con la señal </w:delText>
        </w:r>
        <w:r w:rsidRPr="15AEB6B6" w:rsidDel="00F11CA6">
          <w:rPr>
            <w:lang w:val="es-ES"/>
          </w:rPr>
          <w:lastRenderedPageBreak/>
          <w:delText>simplificada en donde solamente se distingue si hay contracción o no (ver figura 1).</w:delText>
        </w:r>
      </w:del>
    </w:p>
    <w:p w14:paraId="0F245F9C" w14:textId="77777777" w:rsidR="00265E32" w:rsidRDefault="00F11CA6" w:rsidP="00B3253F">
      <w:pPr>
        <w:rPr>
          <w:ins w:id="119" w:author="Daniel Anchuela Cantarero" w:date="2021-12-06T17:41:00Z"/>
          <w:lang w:val="es-ES"/>
        </w:rPr>
      </w:pPr>
      <w:ins w:id="120" w:author="Daniel Anchuela Cantarero" w:date="2021-12-06T17:07:00Z">
        <w:r>
          <w:rPr>
            <w:lang w:val="es-ES"/>
          </w:rPr>
          <w:t xml:space="preserve">Para </w:t>
        </w:r>
      </w:ins>
      <w:ins w:id="121" w:author="Daniel Anchuela Cantarero" w:date="2021-12-06T17:08:00Z">
        <w:r>
          <w:rPr>
            <w:lang w:val="es-ES"/>
          </w:rPr>
          <w:t>facilitar la detección de contracciones en nuestras muestras, se han calculado varias característi</w:t>
        </w:r>
      </w:ins>
      <w:ins w:id="122" w:author="Daniel Anchuela Cantarero" w:date="2021-12-06T17:09:00Z">
        <w:r>
          <w:rPr>
            <w:lang w:val="es-ES"/>
          </w:rPr>
          <w:t>cas útiles, en lugar de trabajar con la señal de EMG directamente.</w:t>
        </w:r>
      </w:ins>
      <w:ins w:id="123" w:author="Daniel Anchuela Cantarero" w:date="2021-12-06T17:37:00Z">
        <w:r w:rsidR="00265E32">
          <w:rPr>
            <w:lang w:val="es-ES"/>
          </w:rPr>
          <w:t xml:space="preserve"> </w:t>
        </w:r>
        <w:r w:rsidR="00265E32">
          <w:rPr>
            <w:lang w:val="es-ES"/>
          </w:rPr>
          <w:t>De algun</w:t>
        </w:r>
        <w:r w:rsidR="00265E32">
          <w:rPr>
            <w:lang w:val="es-ES"/>
          </w:rPr>
          <w:t xml:space="preserve">a </w:t>
        </w:r>
        <w:r w:rsidR="00265E32">
          <w:rPr>
            <w:lang w:val="es-ES"/>
          </w:rPr>
          <w:t>forma,</w:t>
        </w:r>
      </w:ins>
      <w:ins w:id="124" w:author="Daniel Anchuela Cantarero" w:date="2021-12-06T17:38:00Z">
        <w:r w:rsidR="00265E32">
          <w:rPr>
            <w:lang w:val="es-ES"/>
          </w:rPr>
          <w:t xml:space="preserve"> </w:t>
        </w:r>
      </w:ins>
      <w:ins w:id="125" w:author="Daniel Anchuela Cantarero" w:date="2021-12-06T17:37:00Z">
        <w:r w:rsidR="00265E32">
          <w:rPr>
            <w:lang w:val="es-ES"/>
          </w:rPr>
          <w:t>todas</w:t>
        </w:r>
      </w:ins>
      <w:ins w:id="126" w:author="Daniel Anchuela Cantarero" w:date="2021-12-06T17:38:00Z">
        <w:r w:rsidR="00265E32">
          <w:rPr>
            <w:lang w:val="es-ES"/>
          </w:rPr>
          <w:t xml:space="preserve"> </w:t>
        </w:r>
      </w:ins>
      <w:ins w:id="127" w:author="Daniel Anchuela Cantarero" w:date="2021-12-06T17:37:00Z">
        <w:r w:rsidR="00265E32">
          <w:rPr>
            <w:lang w:val="es-ES"/>
          </w:rPr>
          <w:t xml:space="preserve">las características intentan cuantificar la energía del EMG normalizado en pequeñas ventanas de tiempo. En este trabajo, se ha usado una ventana de </w:t>
        </w:r>
        <w:proofErr w:type="spellStart"/>
        <w:r w:rsidR="00265E32" w:rsidRPr="00265E32">
          <w:rPr>
            <w:i/>
            <w:iCs/>
            <w:lang w:val="es-ES"/>
          </w:rPr>
          <w:t>hamming</w:t>
        </w:r>
        <w:proofErr w:type="spellEnd"/>
        <w:r w:rsidR="00265E32">
          <w:rPr>
            <w:lang w:val="es-ES"/>
          </w:rPr>
          <w:t xml:space="preserve"> de 0.1 segundos.</w:t>
        </w:r>
      </w:ins>
      <w:ins w:id="128" w:author="Daniel Anchuela Cantarero" w:date="2021-12-06T17:40:00Z">
        <w:r w:rsidR="00265E32">
          <w:rPr>
            <w:lang w:val="es-ES"/>
          </w:rPr>
          <w:t xml:space="preserve"> </w:t>
        </w:r>
      </w:ins>
      <w:ins w:id="129" w:author="Daniel Anchuela Cantarero" w:date="2021-12-06T17:41:00Z">
        <w:r w:rsidR="00265E32">
          <w:rPr>
            <w:lang w:val="es-ES"/>
          </w:rPr>
          <w:t>Dentro de cada</w:t>
        </w:r>
        <w:r w:rsidR="00265E32">
          <w:rPr>
            <w:lang w:val="es-ES"/>
          </w:rPr>
          <w:br/>
          <w:t>ventana se han calculado</w:t>
        </w:r>
        <w:r w:rsidR="00265E32">
          <w:rPr>
            <w:lang w:val="es-ES"/>
          </w:rPr>
          <w:t>:</w:t>
        </w:r>
      </w:ins>
    </w:p>
    <w:p w14:paraId="4CC3A803" w14:textId="77777777" w:rsidR="00265E32" w:rsidRDefault="00265E32" w:rsidP="00265E32">
      <w:pPr>
        <w:pStyle w:val="Prrafodelista"/>
        <w:numPr>
          <w:ilvl w:val="0"/>
          <w:numId w:val="9"/>
        </w:numPr>
        <w:rPr>
          <w:ins w:id="130" w:author="Daniel Anchuela Cantarero" w:date="2021-12-06T17:41:00Z"/>
          <w:lang w:val="es-ES"/>
        </w:rPr>
      </w:pPr>
      <w:ins w:id="131" w:author="Daniel Anchuela Cantarero" w:date="2021-12-06T17:41:00Z">
        <w:r>
          <w:rPr>
            <w:lang w:val="es-ES"/>
          </w:rPr>
          <w:t>L</w:t>
        </w:r>
        <w:r w:rsidRPr="00265E32">
          <w:rPr>
            <w:lang w:val="es-ES"/>
          </w:rPr>
          <w:t>a desviación estándar de las muestras ("</w:t>
        </w:r>
        <w:r w:rsidRPr="00265E32">
          <w:rPr>
            <w:i/>
            <w:iCs/>
            <w:lang w:val="es-ES"/>
            <w:rPrChange w:id="132" w:author="Daniel Anchuela Cantarero" w:date="2021-12-06T17:41:00Z">
              <w:rPr>
                <w:lang w:val="es-ES"/>
              </w:rPr>
            </w:rPrChange>
          </w:rPr>
          <w:t>Standard</w:t>
        </w:r>
        <w:r w:rsidRPr="00265E32">
          <w:rPr>
            <w:lang w:val="es-ES"/>
          </w:rPr>
          <w:t xml:space="preserve"> </w:t>
        </w:r>
        <w:proofErr w:type="spellStart"/>
        <w:r w:rsidRPr="00265E32">
          <w:rPr>
            <w:i/>
            <w:iCs/>
            <w:lang w:val="es-ES"/>
            <w:rPrChange w:id="133" w:author="Daniel Anchuela Cantarero" w:date="2021-12-06T17:41:00Z">
              <w:rPr>
                <w:lang w:val="es-ES"/>
              </w:rPr>
            </w:rPrChange>
          </w:rPr>
          <w:t>Deviation</w:t>
        </w:r>
        <w:proofErr w:type="spellEnd"/>
        <w:r w:rsidRPr="00265E32">
          <w:rPr>
            <w:lang w:val="es-ES"/>
          </w:rPr>
          <w:t xml:space="preserve">" en la figura </w:t>
        </w:r>
        <w:r>
          <w:rPr>
            <w:lang w:val="es-ES"/>
          </w:rPr>
          <w:t>1</w:t>
        </w:r>
        <w:r w:rsidRPr="00265E32">
          <w:rPr>
            <w:lang w:val="es-ES"/>
          </w:rPr>
          <w:t>)</w:t>
        </w:r>
        <w:r>
          <w:rPr>
            <w:lang w:val="es-ES"/>
          </w:rPr>
          <w:t>.</w:t>
        </w:r>
      </w:ins>
    </w:p>
    <w:p w14:paraId="5FD84BFC" w14:textId="7D1956A8" w:rsidR="00A67A4B" w:rsidRDefault="00265E32" w:rsidP="00265E32">
      <w:pPr>
        <w:pStyle w:val="Prrafodelista"/>
        <w:numPr>
          <w:ilvl w:val="0"/>
          <w:numId w:val="9"/>
        </w:numPr>
        <w:rPr>
          <w:ins w:id="134" w:author="Daniel Anchuela Cantarero" w:date="2021-12-06T17:43:00Z"/>
          <w:lang w:val="es-ES"/>
        </w:rPr>
      </w:pPr>
      <w:ins w:id="135" w:author="Daniel Anchuela Cantarero" w:date="2021-12-06T17:41:00Z">
        <w:r>
          <w:rPr>
            <w:lang w:val="es-ES"/>
          </w:rPr>
          <w:t>E</w:t>
        </w:r>
        <w:r w:rsidRPr="00265E32">
          <w:rPr>
            <w:lang w:val="es-ES"/>
          </w:rPr>
          <w:t>l número de veces que se cruza cierto nivel de referencia</w:t>
        </w:r>
      </w:ins>
      <w:ins w:id="136" w:author="Daniel Anchuela Cantarero" w:date="2021-12-06T17:42:00Z">
        <w:r>
          <w:rPr>
            <w:lang w:val="es-ES"/>
          </w:rPr>
          <w:t xml:space="preserve"> </w:t>
        </w:r>
      </w:ins>
      <w:ins w:id="137" w:author="Daniel Anchuela Cantarero" w:date="2021-12-06T17:41:00Z">
        <w:r w:rsidRPr="00265E32">
          <w:rPr>
            <w:lang w:val="es-ES"/>
          </w:rPr>
          <w:t>("</w:t>
        </w:r>
        <w:proofErr w:type="spellStart"/>
        <w:r w:rsidRPr="00265E32">
          <w:rPr>
            <w:i/>
            <w:iCs/>
            <w:lang w:val="es-ES"/>
            <w:rPrChange w:id="138" w:author="Daniel Anchuela Cantarero" w:date="2021-12-06T17:42:00Z">
              <w:rPr>
                <w:lang w:val="es-ES"/>
              </w:rPr>
            </w:rPrChange>
          </w:rPr>
          <w:t>crossing</w:t>
        </w:r>
        <w:proofErr w:type="spellEnd"/>
        <w:r w:rsidRPr="00265E32">
          <w:rPr>
            <w:lang w:val="es-ES"/>
          </w:rPr>
          <w:t xml:space="preserve"> </w:t>
        </w:r>
        <w:proofErr w:type="spellStart"/>
        <w:r w:rsidRPr="00265E32">
          <w:rPr>
            <w:i/>
            <w:iCs/>
            <w:lang w:val="es-ES"/>
            <w:rPrChange w:id="139" w:author="Daniel Anchuela Cantarero" w:date="2021-12-06T17:42:00Z">
              <w:rPr>
                <w:lang w:val="es-ES"/>
              </w:rPr>
            </w:rPrChange>
          </w:rPr>
          <w:t>rate</w:t>
        </w:r>
        <w:proofErr w:type="spellEnd"/>
        <w:r w:rsidRPr="00265E32">
          <w:rPr>
            <w:lang w:val="es-ES"/>
          </w:rPr>
          <w:t>"</w:t>
        </w:r>
      </w:ins>
      <w:ins w:id="140" w:author="Daniel Anchuela Cantarero" w:date="2021-12-06T17:46:00Z">
        <w:r w:rsidR="00A67A4B">
          <w:rPr>
            <w:lang w:val="es-ES"/>
          </w:rPr>
          <w:t xml:space="preserve"> e</w:t>
        </w:r>
      </w:ins>
      <w:ins w:id="141" w:author="Daniel Anchuela Cantarero" w:date="2021-12-06T17:41:00Z">
        <w:r w:rsidRPr="00265E32">
          <w:rPr>
            <w:lang w:val="es-ES"/>
          </w:rPr>
          <w:t xml:space="preserve">n la figura </w:t>
        </w:r>
      </w:ins>
      <w:ins w:id="142" w:author="Daniel Anchuela Cantarero" w:date="2021-12-06T17:42:00Z">
        <w:r>
          <w:rPr>
            <w:lang w:val="es-ES"/>
          </w:rPr>
          <w:t>1</w:t>
        </w:r>
      </w:ins>
      <w:ins w:id="143" w:author="Daniel Anchuela Cantarero" w:date="2021-12-06T17:46:00Z">
        <w:r w:rsidR="00A67A4B">
          <w:rPr>
            <w:lang w:val="es-ES"/>
          </w:rPr>
          <w:t>)</w:t>
        </w:r>
      </w:ins>
      <w:ins w:id="144" w:author="Daniel Anchuela Cantarero" w:date="2021-12-06T17:47:00Z">
        <w:r w:rsidR="00A67A4B">
          <w:rPr>
            <w:lang w:val="es-ES"/>
          </w:rPr>
          <w:t>.</w:t>
        </w:r>
      </w:ins>
      <w:ins w:id="145" w:author="Daniel Anchuela Cantarero" w:date="2021-12-06T17:42:00Z">
        <w:r>
          <w:rPr>
            <w:lang w:val="es-ES"/>
          </w:rPr>
          <w:t xml:space="preserve"> </w:t>
        </w:r>
      </w:ins>
      <w:ins w:id="146" w:author="Daniel Anchuela Cantarero" w:date="2021-12-06T17:46:00Z">
        <w:r w:rsidR="00A67A4B">
          <w:rPr>
            <w:lang w:val="es-ES"/>
          </w:rPr>
          <w:t>C</w:t>
        </w:r>
      </w:ins>
      <w:ins w:id="147" w:author="Daniel Anchuela Cantarero" w:date="2021-12-06T17:41:00Z">
        <w:r w:rsidRPr="00265E32">
          <w:rPr>
            <w:lang w:val="es-ES"/>
          </w:rPr>
          <w:t>omo nivel de referencia se empleó 0.2)</w:t>
        </w:r>
      </w:ins>
      <w:ins w:id="148" w:author="Daniel Anchuela Cantarero" w:date="2021-12-06T17:43:00Z">
        <w:r w:rsidR="00A67A4B">
          <w:rPr>
            <w:lang w:val="es-ES"/>
          </w:rPr>
          <w:t>.</w:t>
        </w:r>
      </w:ins>
    </w:p>
    <w:p w14:paraId="018ED6CE" w14:textId="0EB6E98D" w:rsidR="00A67A4B" w:rsidRDefault="00A67A4B" w:rsidP="00265E32">
      <w:pPr>
        <w:pStyle w:val="Prrafodelista"/>
        <w:numPr>
          <w:ilvl w:val="0"/>
          <w:numId w:val="9"/>
        </w:numPr>
        <w:rPr>
          <w:ins w:id="149" w:author="Daniel Anchuela Cantarero" w:date="2021-12-06T17:45:00Z"/>
          <w:lang w:val="es-ES"/>
        </w:rPr>
      </w:pPr>
      <w:ins w:id="150" w:author="Daniel Anchuela Cantarero" w:date="2021-12-06T17:43:00Z">
        <w:r>
          <w:rPr>
            <w:lang w:val="es-ES"/>
          </w:rPr>
          <w:t>E</w:t>
        </w:r>
      </w:ins>
      <w:ins w:id="151" w:author="Daniel Anchuela Cantarero" w:date="2021-12-06T17:41:00Z">
        <w:r w:rsidR="00265E32" w:rsidRPr="00265E32">
          <w:rPr>
            <w:lang w:val="es-ES"/>
          </w:rPr>
          <w:t>l número de máximos superiores a cierto nivel de referencia ("</w:t>
        </w:r>
        <w:proofErr w:type="spellStart"/>
        <w:r w:rsidR="00265E32" w:rsidRPr="00A67A4B">
          <w:rPr>
            <w:i/>
            <w:iCs/>
            <w:lang w:val="es-ES"/>
            <w:rPrChange w:id="152" w:author="Daniel Anchuela Cantarero" w:date="2021-12-06T17:45:00Z">
              <w:rPr>
                <w:lang w:val="es-ES"/>
              </w:rPr>
            </w:rPrChange>
          </w:rPr>
          <w:t>turns</w:t>
        </w:r>
        <w:proofErr w:type="spellEnd"/>
        <w:r w:rsidR="00265E32" w:rsidRPr="00265E32">
          <w:rPr>
            <w:lang w:val="es-ES"/>
          </w:rPr>
          <w:t xml:space="preserve"> </w:t>
        </w:r>
        <w:proofErr w:type="spellStart"/>
        <w:r w:rsidR="00265E32" w:rsidRPr="00A67A4B">
          <w:rPr>
            <w:i/>
            <w:iCs/>
            <w:lang w:val="es-ES"/>
            <w:rPrChange w:id="153" w:author="Daniel Anchuela Cantarero" w:date="2021-12-06T17:45:00Z">
              <w:rPr>
                <w:lang w:val="es-ES"/>
              </w:rPr>
            </w:rPrChange>
          </w:rPr>
          <w:t>count</w:t>
        </w:r>
        <w:proofErr w:type="spellEnd"/>
        <w:r w:rsidR="00265E32" w:rsidRPr="00265E32">
          <w:rPr>
            <w:lang w:val="es-ES"/>
          </w:rPr>
          <w:t>"</w:t>
        </w:r>
      </w:ins>
      <w:ins w:id="154" w:author="Daniel Anchuela Cantarero" w:date="2021-12-06T17:46:00Z">
        <w:r>
          <w:rPr>
            <w:lang w:val="es-ES"/>
          </w:rPr>
          <w:t>)</w:t>
        </w:r>
      </w:ins>
      <w:ins w:id="155" w:author="Daniel Anchuela Cantarero" w:date="2021-12-06T17:41:00Z">
        <w:r w:rsidR="00265E32" w:rsidRPr="00265E32">
          <w:rPr>
            <w:lang w:val="es-ES"/>
          </w:rPr>
          <w:t xml:space="preserve"> </w:t>
        </w:r>
      </w:ins>
      <w:ins w:id="156" w:author="Daniel Anchuela Cantarero" w:date="2021-12-06T17:47:00Z">
        <w:r>
          <w:rPr>
            <w:lang w:val="es-ES"/>
          </w:rPr>
          <w:t>E</w:t>
        </w:r>
      </w:ins>
      <w:ins w:id="157" w:author="Daniel Anchuela Cantarero" w:date="2021-12-06T17:41:00Z">
        <w:r w:rsidR="00265E32" w:rsidRPr="00265E32">
          <w:rPr>
            <w:lang w:val="es-ES"/>
          </w:rPr>
          <w:t>l nivel de referencia se fijó a 0.2</w:t>
        </w:r>
      </w:ins>
      <w:ins w:id="158" w:author="Daniel Anchuela Cantarero" w:date="2021-12-06T17:45:00Z">
        <w:r>
          <w:rPr>
            <w:lang w:val="es-ES"/>
          </w:rPr>
          <w:t>)</w:t>
        </w:r>
      </w:ins>
    </w:p>
    <w:p w14:paraId="587AFEC3" w14:textId="35F916A2" w:rsidR="00982096" w:rsidRDefault="00A67A4B" w:rsidP="00265E32">
      <w:pPr>
        <w:pStyle w:val="Prrafodelista"/>
        <w:numPr>
          <w:ilvl w:val="0"/>
          <w:numId w:val="9"/>
        </w:numPr>
        <w:rPr>
          <w:ins w:id="159" w:author="Daniel Anchuela Cantarero" w:date="2021-12-06T17:48:00Z"/>
          <w:lang w:val="es-ES"/>
        </w:rPr>
      </w:pPr>
      <w:ins w:id="160" w:author="Daniel Anchuela Cantarero" w:date="2021-12-06T17:45:00Z">
        <w:r>
          <w:rPr>
            <w:lang w:val="es-ES"/>
          </w:rPr>
          <w:t>L</w:t>
        </w:r>
      </w:ins>
      <w:ins w:id="161" w:author="Daniel Anchuela Cantarero" w:date="2021-12-06T17:41:00Z">
        <w:r w:rsidR="00265E32" w:rsidRPr="00265E32">
          <w:rPr>
            <w:lang w:val="es-ES"/>
          </w:rPr>
          <w:t>a energía</w:t>
        </w:r>
      </w:ins>
      <w:ins w:id="162" w:author="Daniel Anchuela Cantarero" w:date="2021-12-06T17:45:00Z">
        <w:r>
          <w:rPr>
            <w:lang w:val="es-ES"/>
          </w:rPr>
          <w:t xml:space="preserve"> </w:t>
        </w:r>
      </w:ins>
      <w:ins w:id="163" w:author="Daniel Anchuela Cantarero" w:date="2021-12-06T17:41:00Z">
        <w:r w:rsidR="00265E32" w:rsidRPr="00265E32">
          <w:rPr>
            <w:lang w:val="es-ES"/>
          </w:rPr>
          <w:t xml:space="preserve">de altas frecuencias usando </w:t>
        </w:r>
      </w:ins>
      <m:oMath>
        <m:rad>
          <m:radPr>
            <m:degHide m:val="1"/>
            <m:ctrlPr>
              <w:ins w:id="164" w:author="Daniel Anchuela Cantarero" w:date="2021-12-06T17:52:00Z">
                <w:rPr>
                  <w:rFonts w:ascii="Cambria Math" w:hAnsi="Cambria Math"/>
                  <w:i/>
                  <w:lang w:val="es-ES"/>
                </w:rPr>
              </w:ins>
            </m:ctrlPr>
          </m:radPr>
          <m:deg/>
          <m:e>
            <m:nary>
              <m:naryPr>
                <m:chr m:val="∑"/>
                <m:limLoc m:val="undOvr"/>
                <m:subHide m:val="1"/>
                <m:supHide m:val="1"/>
                <m:ctrlPr>
                  <w:ins w:id="165" w:author="Daniel Anchuela Cantarero" w:date="2021-12-06T17:52:00Z">
                    <w:rPr>
                      <w:rFonts w:ascii="Cambria Math" w:hAnsi="Cambria Math"/>
                      <w:i/>
                      <w:lang w:val="es-ES"/>
                    </w:rPr>
                  </w:ins>
                </m:ctrlPr>
              </m:naryPr>
              <m:sub/>
              <m:sup/>
              <m:e>
                <m:sSup>
                  <m:sSupPr>
                    <m:ctrlPr>
                      <w:ins w:id="166" w:author="Daniel Anchuela Cantarero" w:date="2021-12-06T17:56:00Z">
                        <w:rPr>
                          <w:rFonts w:ascii="Cambria Math" w:hAnsi="Cambria Math"/>
                          <w:i/>
                          <w:lang w:val="es-ES"/>
                        </w:rPr>
                      </w:ins>
                    </m:ctrlPr>
                  </m:sSupPr>
                  <m:e>
                    <m:r>
                      <w:ins w:id="167" w:author="Daniel Anchuela Cantarero" w:date="2021-12-06T17:56:00Z">
                        <w:rPr>
                          <w:rFonts w:ascii="Cambria Math" w:hAnsi="Cambria Math"/>
                          <w:lang w:val="es-ES"/>
                        </w:rPr>
                        <m:t>diff(x)</m:t>
                      </w:ins>
                    </m:r>
                  </m:e>
                  <m:sup>
                    <m:r>
                      <w:ins w:id="168" w:author="Daniel Anchuela Cantarero" w:date="2021-12-06T17:56:00Z">
                        <w:rPr>
                          <w:rFonts w:ascii="Cambria Math" w:hAnsi="Cambria Math"/>
                          <w:lang w:val="es-ES"/>
                        </w:rPr>
                        <m:t>2</m:t>
                      </w:ins>
                    </m:r>
                  </m:sup>
                </m:sSup>
              </m:e>
            </m:nary>
          </m:e>
        </m:rad>
      </m:oMath>
      <w:ins w:id="169" w:author="Daniel Anchuela Cantarero" w:date="2021-12-06T17:49:00Z">
        <w:r w:rsidR="00982096">
          <w:rPr>
            <w:lang w:val="es-ES"/>
          </w:rPr>
          <w:t xml:space="preserve"> </w:t>
        </w:r>
      </w:ins>
      <w:ins w:id="170" w:author="Daniel Anchuela Cantarero" w:date="2021-12-06T17:55:00Z">
        <w:r w:rsidR="00D82409">
          <w:rPr>
            <w:lang w:val="es-ES"/>
          </w:rPr>
          <w:t xml:space="preserve">donde </w:t>
        </w:r>
        <w:proofErr w:type="spellStart"/>
        <w:r w:rsidR="00D82409" w:rsidRPr="00D82409">
          <w:rPr>
            <w:i/>
            <w:iCs/>
            <w:lang w:val="es-ES"/>
            <w:rPrChange w:id="171" w:author="Daniel Anchuela Cantarero" w:date="2021-12-06T17:57:00Z">
              <w:rPr>
                <w:lang w:val="es-ES"/>
              </w:rPr>
            </w:rPrChange>
          </w:rPr>
          <w:t>diff</w:t>
        </w:r>
        <w:proofErr w:type="spellEnd"/>
        <w:r w:rsidR="00D82409">
          <w:rPr>
            <w:lang w:val="es-ES"/>
          </w:rPr>
          <w:t xml:space="preserve"> </w:t>
        </w:r>
      </w:ins>
      <w:ins w:id="172" w:author="Daniel Anchuela Cantarero" w:date="2021-12-06T17:56:00Z">
        <w:r w:rsidR="00D82409">
          <w:rPr>
            <w:lang w:val="es-ES"/>
          </w:rPr>
          <w:t>representa la diferencia discreta de nuestros datos</w:t>
        </w:r>
      </w:ins>
      <w:ins w:id="173" w:author="Daniel Anchuela Cantarero" w:date="2021-12-06T17:55:00Z">
        <w:r w:rsidR="00D82409">
          <w:rPr>
            <w:lang w:val="es-ES"/>
          </w:rPr>
          <w:t xml:space="preserve"> </w:t>
        </w:r>
      </w:ins>
      <w:ins w:id="174" w:author="Daniel Anchuela Cantarero" w:date="2021-12-06T17:41:00Z">
        <w:r w:rsidR="00265E32" w:rsidRPr="00265E32">
          <w:rPr>
            <w:lang w:val="es-ES"/>
          </w:rPr>
          <w:t>("</w:t>
        </w:r>
        <w:r w:rsidR="00265E32" w:rsidRPr="00A67A4B">
          <w:rPr>
            <w:i/>
            <w:iCs/>
            <w:lang w:val="es-ES"/>
            <w:rPrChange w:id="175" w:author="Daniel Anchuela Cantarero" w:date="2021-12-06T17:46:00Z">
              <w:rPr>
                <w:lang w:val="es-ES"/>
              </w:rPr>
            </w:rPrChange>
          </w:rPr>
          <w:t>High</w:t>
        </w:r>
        <w:r w:rsidR="00265E32" w:rsidRPr="00265E32">
          <w:rPr>
            <w:lang w:val="es-ES"/>
          </w:rPr>
          <w:t>-</w:t>
        </w:r>
        <w:proofErr w:type="spellStart"/>
        <w:r w:rsidR="00265E32" w:rsidRPr="00A67A4B">
          <w:rPr>
            <w:i/>
            <w:iCs/>
            <w:lang w:val="es-ES"/>
            <w:rPrChange w:id="176" w:author="Daniel Anchuela Cantarero" w:date="2021-12-06T17:46:00Z">
              <w:rPr>
                <w:lang w:val="es-ES"/>
              </w:rPr>
            </w:rPrChange>
          </w:rPr>
          <w:t>Freq</w:t>
        </w:r>
        <w:proofErr w:type="spellEnd"/>
        <w:r w:rsidR="00265E32" w:rsidRPr="00265E32">
          <w:rPr>
            <w:lang w:val="es-ES"/>
          </w:rPr>
          <w:t xml:space="preserve"> </w:t>
        </w:r>
        <w:r w:rsidR="00265E32" w:rsidRPr="00A67A4B">
          <w:rPr>
            <w:i/>
            <w:iCs/>
            <w:lang w:val="es-ES"/>
            <w:rPrChange w:id="177" w:author="Daniel Anchuela Cantarero" w:date="2021-12-06T17:46:00Z">
              <w:rPr>
                <w:lang w:val="es-ES"/>
              </w:rPr>
            </w:rPrChange>
          </w:rPr>
          <w:t>Energy</w:t>
        </w:r>
        <w:r w:rsidR="00265E32" w:rsidRPr="00265E32">
          <w:rPr>
            <w:lang w:val="es-ES"/>
          </w:rPr>
          <w:t xml:space="preserve">" en la Figura </w:t>
        </w:r>
      </w:ins>
      <w:ins w:id="178" w:author="Daniel Anchuela Cantarero" w:date="2021-12-06T17:47:00Z">
        <w:r>
          <w:rPr>
            <w:lang w:val="es-ES"/>
          </w:rPr>
          <w:t>1</w:t>
        </w:r>
      </w:ins>
      <w:ins w:id="179" w:author="Daniel Anchuela Cantarero" w:date="2021-12-06T17:41:00Z">
        <w:r w:rsidR="00265E32" w:rsidRPr="00265E32">
          <w:rPr>
            <w:lang w:val="es-ES"/>
          </w:rPr>
          <w:t xml:space="preserve">). </w:t>
        </w:r>
      </w:ins>
    </w:p>
    <w:p w14:paraId="13F9E6B7" w14:textId="636D2259" w:rsidR="00F11CA6" w:rsidRPr="00982096" w:rsidRDefault="00265E32" w:rsidP="00982096">
      <w:pPr>
        <w:ind w:left="360"/>
        <w:rPr>
          <w:ins w:id="180" w:author="Daniel Anchuela Cantarero" w:date="2021-12-06T17:13:00Z"/>
          <w:lang w:val="es-ES"/>
        </w:rPr>
        <w:pPrChange w:id="181" w:author="Daniel Anchuela Cantarero" w:date="2021-12-06T17:48:00Z">
          <w:pPr/>
        </w:pPrChange>
      </w:pPr>
      <w:ins w:id="182" w:author="Daniel Anchuela Cantarero" w:date="2021-12-06T17:41:00Z">
        <w:r w:rsidRPr="00982096">
          <w:rPr>
            <w:lang w:val="es-ES"/>
          </w:rPr>
          <w:t xml:space="preserve">El nivel de referencia para las características </w:t>
        </w:r>
      </w:ins>
      <w:ins w:id="183" w:author="Daniel Anchuela Cantarero" w:date="2021-12-06T17:48:00Z">
        <w:r w:rsidR="00982096">
          <w:rPr>
            <w:lang w:val="es-ES"/>
          </w:rPr>
          <w:t>de los puntos 2 y 3</w:t>
        </w:r>
      </w:ins>
      <w:ins w:id="184" w:author="Daniel Anchuela Cantarero" w:date="2021-12-06T17:41:00Z">
        <w:r w:rsidRPr="00982096">
          <w:rPr>
            <w:lang w:val="es-ES"/>
          </w:rPr>
          <w:t xml:space="preserve"> se seleccionó tras visualizar varios registros</w:t>
        </w:r>
      </w:ins>
      <w:ins w:id="185" w:author="Daniel Anchuela Cantarero" w:date="2021-12-06T17:49:00Z">
        <w:r w:rsidR="00982096">
          <w:rPr>
            <w:lang w:val="es-ES"/>
          </w:rPr>
          <w:t xml:space="preserve"> </w:t>
        </w:r>
      </w:ins>
      <w:ins w:id="186" w:author="Daniel Anchuela Cantarero" w:date="2021-12-06T17:41:00Z">
        <w:r w:rsidRPr="00982096">
          <w:rPr>
            <w:lang w:val="es-ES"/>
          </w:rPr>
          <w:t>de distintos</w:t>
        </w:r>
      </w:ins>
      <w:ins w:id="187" w:author="Daniel Anchuela Cantarero" w:date="2021-12-06T17:49:00Z">
        <w:r w:rsidR="00982096">
          <w:rPr>
            <w:lang w:val="es-ES"/>
          </w:rPr>
          <w:t xml:space="preserve"> </w:t>
        </w:r>
      </w:ins>
      <w:ins w:id="188" w:author="Daniel Anchuela Cantarero" w:date="2021-12-06T17:41:00Z">
        <w:r w:rsidRPr="00982096">
          <w:rPr>
            <w:lang w:val="es-ES"/>
          </w:rPr>
          <w:t>voluntarios</w:t>
        </w:r>
      </w:ins>
      <w:ins w:id="189" w:author="Daniel Anchuela Cantarero" w:date="2021-12-06T17:49:00Z">
        <w:r w:rsidR="00982096">
          <w:rPr>
            <w:lang w:val="es-ES"/>
          </w:rPr>
          <w:t>.</w:t>
        </w:r>
      </w:ins>
    </w:p>
    <w:p w14:paraId="0916CD8A" w14:textId="77777777" w:rsidR="005A265C" w:rsidRDefault="005A265C" w:rsidP="00B3253F">
      <w:pPr>
        <w:rPr>
          <w:ins w:id="190" w:author="Daniel Anchuela Cantarero" w:date="2021-12-06T17:07:00Z"/>
          <w:lang w:val="es-ES"/>
        </w:rPr>
      </w:pPr>
    </w:p>
    <w:p w14:paraId="74386647" w14:textId="45E335A5" w:rsidR="00B3253F" w:rsidRPr="00B3253F" w:rsidRDefault="00B3253F" w:rsidP="00B3253F">
      <w:pPr>
        <w:keepNext/>
      </w:pPr>
      <w:r w:rsidRPr="00B3253F">
        <w:rPr>
          <w:noProof/>
          <w:lang w:val="es-ES"/>
        </w:rPr>
        <w:drawing>
          <wp:inline distT="0" distB="0" distL="0" distR="0" wp14:anchorId="43852740" wp14:editId="0BD8E5DE">
            <wp:extent cx="2938800" cy="2171573"/>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6" cstate="print">
                      <a:extLst>
                        <a:ext uri="{28A0092B-C50C-407E-A947-70E740481C1C}">
                          <a14:useLocalDpi xmlns:a14="http://schemas.microsoft.com/office/drawing/2010/main" val="0"/>
                        </a:ext>
                      </a:extLst>
                    </a:blip>
                    <a:srcRect t="8180" b="1012"/>
                    <a:stretch/>
                  </pic:blipFill>
                  <pic:spPr bwMode="auto">
                    <a:xfrm>
                      <a:off x="0" y="0"/>
                      <a:ext cx="2941185" cy="2173336"/>
                    </a:xfrm>
                    <a:prstGeom prst="rect">
                      <a:avLst/>
                    </a:prstGeom>
                    <a:ln>
                      <a:noFill/>
                    </a:ln>
                    <a:extLst>
                      <a:ext uri="{53640926-AAD7-44D8-BBD7-CCE9431645EC}">
                        <a14:shadowObscured xmlns:a14="http://schemas.microsoft.com/office/drawing/2010/main"/>
                      </a:ext>
                    </a:extLst>
                  </pic:spPr>
                </pic:pic>
              </a:graphicData>
            </a:graphic>
          </wp:inline>
        </w:drawing>
      </w:r>
    </w:p>
    <w:p w14:paraId="32B8AF00" w14:textId="77777777" w:rsidR="00B3253F" w:rsidRPr="00B3253F" w:rsidRDefault="67005FCC" w:rsidP="15AEB6B6">
      <w:pPr>
        <w:spacing w:before="120"/>
        <w:jc w:val="center"/>
        <w:rPr>
          <w:sz w:val="18"/>
          <w:szCs w:val="18"/>
          <w:lang w:val="es-ES"/>
        </w:rPr>
      </w:pPr>
      <w:r w:rsidRPr="15AEB6B6">
        <w:rPr>
          <w:b/>
          <w:bCs/>
        </w:rPr>
        <w:t xml:space="preserve">Figura </w:t>
      </w:r>
      <w:r w:rsidR="00B3253F" w:rsidRPr="15AEB6B6">
        <w:rPr>
          <w:b/>
          <w:bCs/>
        </w:rPr>
        <w:fldChar w:fldCharType="begin"/>
      </w:r>
      <w:r w:rsidR="00B3253F" w:rsidRPr="15AEB6B6">
        <w:rPr>
          <w:b/>
          <w:bCs/>
        </w:rPr>
        <w:instrText xml:space="preserve"> SEQ Figura \* ARABIC </w:instrText>
      </w:r>
      <w:r w:rsidR="00B3253F" w:rsidRPr="15AEB6B6">
        <w:rPr>
          <w:b/>
          <w:bCs/>
        </w:rPr>
        <w:fldChar w:fldCharType="separate"/>
      </w:r>
      <w:r w:rsidRPr="15AEB6B6">
        <w:rPr>
          <w:b/>
          <w:bCs/>
          <w:noProof/>
        </w:rPr>
        <w:t>1</w:t>
      </w:r>
      <w:r w:rsidR="00B3253F" w:rsidRPr="15AEB6B6">
        <w:rPr>
          <w:b/>
          <w:bCs/>
        </w:rPr>
        <w:fldChar w:fldCharType="end"/>
      </w:r>
      <w:r w:rsidRPr="15AEB6B6">
        <w:rPr>
          <w:b/>
          <w:bCs/>
          <w:sz w:val="18"/>
          <w:szCs w:val="18"/>
        </w:rPr>
        <w:t xml:space="preserve">: </w:t>
      </w:r>
      <w:r w:rsidRPr="15AEB6B6">
        <w:rPr>
          <w:sz w:val="18"/>
          <w:szCs w:val="18"/>
        </w:rPr>
        <w:t>Ilustración del procesado de señal de EMG, donde se aprecia la línea rosa cuando no hay contracción y las demás representan la señal del EMG simplificada y ampliada en el momento de la contracción.</w:t>
      </w:r>
    </w:p>
    <w:p w14:paraId="721E5A8E" w14:textId="77777777" w:rsidR="00B3253F" w:rsidRPr="00B3253F" w:rsidRDefault="00B3253F" w:rsidP="00B3253F">
      <w:pPr>
        <w:keepNext/>
        <w:tabs>
          <w:tab w:val="num" w:pos="720"/>
        </w:tabs>
        <w:spacing w:before="80"/>
        <w:outlineLvl w:val="1"/>
        <w:rPr>
          <w:rFonts w:cs="Arial"/>
          <w:b/>
          <w:bCs/>
          <w:iCs/>
          <w:szCs w:val="28"/>
          <w:lang w:val="es-ES"/>
        </w:rPr>
      </w:pPr>
      <w:r w:rsidRPr="00B3253F">
        <w:rPr>
          <w:rFonts w:cs="Arial"/>
          <w:b/>
          <w:bCs/>
          <w:iCs/>
          <w:szCs w:val="28"/>
          <w:lang w:val="es-ES"/>
        </w:rPr>
        <w:t>3.1.2. Escalamiento</w:t>
      </w:r>
    </w:p>
    <w:p w14:paraId="1184E556" w14:textId="7ED48B07" w:rsidR="00B3253F" w:rsidRPr="00B3253F" w:rsidRDefault="67005FCC" w:rsidP="15AEB6B6">
      <w:pPr>
        <w:rPr>
          <w:lang w:val="es-ES"/>
        </w:rPr>
      </w:pPr>
      <w:r w:rsidRPr="15AEB6B6">
        <w:rPr>
          <w:lang w:val="es-ES"/>
        </w:rPr>
        <w:t xml:space="preserve">Una vez tenemos las muestras de la señal simplificada de EMG, necesitamos preprocesarlas para optimizar el funcionamiento del algoritmo de </w:t>
      </w:r>
      <w:commentRangeStart w:id="191"/>
      <w:r w:rsidRPr="15AEB6B6">
        <w:rPr>
          <w:lang w:val="es-ES"/>
          <w:rPrChange w:id="192" w:author="Constantino Antonio García Martínez" w:date="2021-12-05T18:22:00Z">
            <w:rPr>
              <w:i/>
              <w:iCs/>
              <w:lang w:val="es-ES"/>
            </w:rPr>
          </w:rPrChange>
        </w:rPr>
        <w:t>clustering</w:t>
      </w:r>
      <w:commentRangeEnd w:id="191"/>
      <w:r w:rsidR="00D41FDF">
        <w:rPr>
          <w:rStyle w:val="Refdecomentario"/>
        </w:rPr>
        <w:commentReference w:id="191"/>
      </w:r>
      <w:r w:rsidRPr="15AEB6B6">
        <w:rPr>
          <w:lang w:val="es-ES"/>
        </w:rPr>
        <w:t xml:space="preserve">. </w:t>
      </w:r>
    </w:p>
    <w:p w14:paraId="325ECF83" w14:textId="46CC9353" w:rsidR="00B3253F" w:rsidRPr="00B3253F" w:rsidRDefault="67005FCC" w:rsidP="15AEB6B6">
      <w:pPr>
        <w:rPr>
          <w:lang w:val="es-ES"/>
        </w:rPr>
      </w:pPr>
      <w:r w:rsidRPr="15AEB6B6">
        <w:rPr>
          <w:lang w:val="es-ES"/>
        </w:rPr>
        <w:t>El primer paso, que es fundamental antes de iniciar con el preprocesado de los datos, es hacer un escalamiento [</w:t>
      </w:r>
      <w:del w:id="193" w:author="Daniel Anchuela Cantarero" w:date="2021-12-06T15:52:00Z">
        <w:r w:rsidRPr="15AEB6B6" w:rsidDel="005026EA">
          <w:rPr>
            <w:lang w:val="es-ES"/>
          </w:rPr>
          <w:delText>3</w:delText>
        </w:r>
      </w:del>
      <w:ins w:id="194" w:author="Daniel Anchuela Cantarero" w:date="2021-12-06T15:52:00Z">
        <w:r w:rsidR="005026EA">
          <w:rPr>
            <w:lang w:val="es-ES"/>
          </w:rPr>
          <w:t>10</w:t>
        </w:r>
      </w:ins>
      <w:r w:rsidRPr="15AEB6B6">
        <w:rPr>
          <w:lang w:val="es-ES"/>
        </w:rPr>
        <w:t xml:space="preserve">]. Esto es necesario ya que los algoritmos de clustering usan las distancias entre los puntos para definir los </w:t>
      </w:r>
      <w:proofErr w:type="spellStart"/>
      <w:proofErr w:type="gramStart"/>
      <w:r w:rsidRPr="15AEB6B6">
        <w:rPr>
          <w:lang w:val="es-ES"/>
          <w:rPrChange w:id="195" w:author="Constantino Antonio García Martínez" w:date="2021-12-05T18:22:00Z">
            <w:rPr>
              <w:i/>
              <w:iCs/>
              <w:lang w:val="es-ES"/>
            </w:rPr>
          </w:rPrChange>
        </w:rPr>
        <w:t>clusters</w:t>
      </w:r>
      <w:proofErr w:type="spellEnd"/>
      <w:proofErr w:type="gramEnd"/>
      <w:r w:rsidRPr="15AEB6B6">
        <w:rPr>
          <w:lang w:val="es-ES"/>
        </w:rPr>
        <w:t>. Si las características no tienen la misma magnitud, aquellos con las escalas más grandes dominarán al calcular las distancias.</w:t>
      </w:r>
    </w:p>
    <w:p w14:paraId="7A4BA210" w14:textId="77777777" w:rsidR="00B3253F" w:rsidRPr="00B3253F" w:rsidRDefault="67005FCC" w:rsidP="15AEB6B6">
      <w:pPr>
        <w:rPr>
          <w:lang w:val="es-ES"/>
        </w:rPr>
      </w:pPr>
      <w:r w:rsidRPr="15AEB6B6">
        <w:rPr>
          <w:lang w:val="es-ES"/>
        </w:rPr>
        <w:t xml:space="preserve">Hay muchas formas de </w:t>
      </w:r>
      <w:proofErr w:type="spellStart"/>
      <w:r w:rsidRPr="15AEB6B6">
        <w:rPr>
          <w:lang w:val="es-ES"/>
        </w:rPr>
        <w:t>reescalar</w:t>
      </w:r>
      <w:proofErr w:type="spellEnd"/>
      <w:r w:rsidRPr="15AEB6B6">
        <w:rPr>
          <w:lang w:val="es-ES"/>
        </w:rPr>
        <w:t xml:space="preserve"> datos para todos los lenguajes de programación destinados al análisis de datos. Utilizaremos una que lo que haga sea transformar los datos para ponerlos entre 0 y 1.</w:t>
      </w:r>
    </w:p>
    <w:p w14:paraId="429538F9" w14:textId="77777777" w:rsidR="00B3253F" w:rsidRPr="00B3253F" w:rsidRDefault="67005FCC">
      <w:pPr>
        <w:keepNext/>
        <w:tabs>
          <w:tab w:val="num" w:pos="720"/>
        </w:tabs>
        <w:rPr>
          <w:lang w:val="es-ES"/>
          <w:rPrChange w:id="196" w:author="Constantino Antonio García Martínez" w:date="2021-12-05T18:22:00Z">
            <w:rPr>
              <w:b/>
              <w:bCs/>
              <w:lang w:val="es-ES"/>
            </w:rPr>
          </w:rPrChange>
        </w:rPr>
        <w:pPrChange w:id="197" w:author="Constantino Antonio García Martínez" w:date="2021-12-05T18:22:00Z">
          <w:pPr>
            <w:tabs>
              <w:tab w:val="num" w:pos="720"/>
            </w:tabs>
            <w:spacing w:before="80"/>
          </w:pPr>
        </w:pPrChange>
      </w:pPr>
      <w:r w:rsidRPr="15AEB6B6">
        <w:rPr>
          <w:lang w:val="es-ES"/>
          <w:rPrChange w:id="198" w:author="Constantino Antonio García Martínez" w:date="2021-12-05T18:22:00Z">
            <w:rPr>
              <w:rFonts w:cs="Arial"/>
              <w:b/>
              <w:bCs/>
              <w:lang w:val="es-ES"/>
            </w:rPr>
          </w:rPrChange>
        </w:rPr>
        <w:t>3.1.3. Transformación de características</w:t>
      </w:r>
    </w:p>
    <w:p w14:paraId="71B7775B" w14:textId="487452BD" w:rsidR="00B3253F" w:rsidRPr="00B3253F" w:rsidRDefault="67005FCC" w:rsidP="00B3253F">
      <w:pPr>
        <w:rPr>
          <w:lang w:val="es-ES"/>
        </w:rPr>
      </w:pPr>
      <w:r w:rsidRPr="15AEB6B6">
        <w:rPr>
          <w:lang w:val="es-ES"/>
        </w:rPr>
        <w:t>El objetivo de este punto es aplicar una transformación matemática a nuestros datos para intentar que adopten una forma lo más parecida posible a una distribución normal. Este tipo de tratamiento para los datos es muy útil ya que pueden corregir problemas de posibles valores atípicos</w:t>
      </w:r>
      <w:r w:rsidR="000844F3">
        <w:rPr>
          <w:lang w:val="es-ES"/>
        </w:rPr>
        <w:t>.</w:t>
      </w:r>
      <w:commentRangeStart w:id="199"/>
      <w:commentRangeStart w:id="200"/>
      <w:r w:rsidRPr="15AEB6B6">
        <w:rPr>
          <w:lang w:val="es-ES"/>
        </w:rPr>
        <w:t xml:space="preserve"> </w:t>
      </w:r>
      <w:del w:id="201" w:author="Daniel Anchuela Cantarero" w:date="2021-12-06T15:15:00Z">
        <w:r w:rsidRPr="15AEB6B6" w:rsidDel="001B1083">
          <w:rPr>
            <w:lang w:val="es-ES"/>
          </w:rPr>
          <w:delText xml:space="preserve">reducir la dependencia entre </w:delText>
        </w:r>
        <w:r w:rsidR="001B1083" w:rsidDel="001B1083">
          <w:rPr>
            <w:lang w:val="es-ES"/>
          </w:rPr>
          <w:delText>m</w:delText>
        </w:r>
        <w:r w:rsidRPr="15AEB6B6" w:rsidDel="001B1083">
          <w:rPr>
            <w:lang w:val="es-ES"/>
          </w:rPr>
          <w:delText>edia y</w:delText>
        </w:r>
        <w:r w:rsidR="000844F3" w:rsidDel="001B1083">
          <w:rPr>
            <w:lang w:val="es-ES"/>
          </w:rPr>
          <w:delText xml:space="preserve"> </w:delText>
        </w:r>
        <w:r w:rsidRPr="15AEB6B6" w:rsidDel="001B1083">
          <w:rPr>
            <w:lang w:val="es-ES"/>
          </w:rPr>
          <w:delText>varianza.</w:delText>
        </w:r>
        <w:commentRangeEnd w:id="199"/>
        <w:r w:rsidR="00B3253F" w:rsidDel="001B1083">
          <w:commentReference w:id="199"/>
        </w:r>
        <w:commentRangeEnd w:id="200"/>
        <w:r w:rsidR="000844F3" w:rsidDel="001B1083">
          <w:rPr>
            <w:rStyle w:val="Refdecomentario"/>
          </w:rPr>
          <w:commentReference w:id="200"/>
        </w:r>
      </w:del>
    </w:p>
    <w:p w14:paraId="266AC22A" w14:textId="42136C58" w:rsidR="00B3253F" w:rsidRPr="00B3253F" w:rsidRDefault="00B3253F" w:rsidP="00B3253F">
      <w:pPr>
        <w:rPr>
          <w:lang w:val="es-ES"/>
        </w:rPr>
      </w:pPr>
      <w:r w:rsidRPr="00B3253F">
        <w:rPr>
          <w:lang w:val="es-ES"/>
        </w:rPr>
        <w:t>Para este estudio probaremos los siguientes tipos de transformaciones, inspirados por las transformaciones de Box-Cox [</w:t>
      </w:r>
      <w:del w:id="202" w:author="Daniel Anchuela Cantarero" w:date="2021-12-06T15:52:00Z">
        <w:r w:rsidRPr="00B3253F" w:rsidDel="005026EA">
          <w:rPr>
            <w:lang w:val="es-ES"/>
          </w:rPr>
          <w:delText>4</w:delText>
        </w:r>
      </w:del>
      <w:ins w:id="203" w:author="Daniel Anchuela Cantarero" w:date="2021-12-06T15:52:00Z">
        <w:r w:rsidR="005026EA">
          <w:rPr>
            <w:lang w:val="es-ES"/>
          </w:rPr>
          <w:t>11</w:t>
        </w:r>
      </w:ins>
      <w:r w:rsidRPr="00B3253F">
        <w:rPr>
          <w:lang w:val="es-ES"/>
        </w:rPr>
        <w:t>]. Los pequeños valores añadidos a las transformaciones se emplean para evitar divergencias cuando los datos son 0 (aunque en la transformación de raíz no es estrictamente necesario, se hace igualmente por simplificar la implementación):</w:t>
      </w:r>
    </w:p>
    <w:p w14:paraId="68A79282" w14:textId="77777777" w:rsidR="00B3253F" w:rsidRPr="00B3253F" w:rsidRDefault="00B3253F" w:rsidP="00B3253F">
      <w:pPr>
        <w:numPr>
          <w:ilvl w:val="0"/>
          <w:numId w:val="5"/>
        </w:numPr>
        <w:tabs>
          <w:tab w:val="left" w:pos="1134"/>
        </w:tabs>
        <w:ind w:left="567"/>
        <w:contextualSpacing/>
        <w:rPr>
          <w:lang w:val="es-ES"/>
        </w:rPr>
      </w:pPr>
      <w:r w:rsidRPr="00B3253F">
        <w:rPr>
          <w:lang w:val="es-ES"/>
        </w:rPr>
        <w:t>Transformación logarítmica:</w:t>
      </w:r>
    </w:p>
    <w:p w14:paraId="7FAC697A" w14:textId="77777777" w:rsidR="00B3253F" w:rsidRPr="00B3253F" w:rsidRDefault="00B3253F" w:rsidP="00B3253F">
      <w:pPr>
        <w:ind w:left="851"/>
        <w:contextualSpacing/>
        <w:rPr>
          <w:rFonts w:ascii="Courier New" w:hAnsi="Courier New" w:cs="Courier New"/>
          <w:sz w:val="18"/>
          <w:szCs w:val="18"/>
          <w:lang w:val="es-ES"/>
        </w:rPr>
      </w:pPr>
      <w:proofErr w:type="spellStart"/>
      <w:r w:rsidRPr="00B3253F">
        <w:rPr>
          <w:rFonts w:ascii="Cambria Math" w:hAnsi="Cambria Math" w:cs="Courier New"/>
          <w:i/>
          <w:sz w:val="18"/>
          <w:szCs w:val="18"/>
          <w:lang w:val="es-ES"/>
        </w:rPr>
        <w:t>Datos_log</w:t>
      </w:r>
      <w:proofErr w:type="spellEnd"/>
      <w:r w:rsidRPr="00B3253F">
        <w:rPr>
          <w:rFonts w:ascii="Cambria Math" w:hAnsi="Cambria Math" w:cs="Courier New"/>
          <w:i/>
          <w:sz w:val="18"/>
          <w:szCs w:val="18"/>
          <w:lang w:val="es-ES"/>
        </w:rPr>
        <w:t xml:space="preserve"> = </w:t>
      </w:r>
      <m:oMath>
        <m:r>
          <w:rPr>
            <w:rFonts w:ascii="Cambria Math" w:hAnsi="Cambria Math" w:cs="Courier New"/>
            <w:sz w:val="18"/>
            <w:szCs w:val="18"/>
            <w:lang w:val="es-ES"/>
          </w:rPr>
          <m:t>log(0.0000001+datos)</m:t>
        </m:r>
      </m:oMath>
    </w:p>
    <w:p w14:paraId="79453D18" w14:textId="763F5EBC" w:rsidR="00B3253F" w:rsidRPr="00B3253F" w:rsidRDefault="00B3253F" w:rsidP="00B3253F">
      <w:pPr>
        <w:numPr>
          <w:ilvl w:val="0"/>
          <w:numId w:val="5"/>
        </w:numPr>
        <w:tabs>
          <w:tab w:val="left" w:pos="1134"/>
        </w:tabs>
        <w:ind w:left="567"/>
        <w:contextualSpacing/>
        <w:rPr>
          <w:lang w:val="es-ES"/>
        </w:rPr>
      </w:pPr>
      <w:r w:rsidRPr="00B3253F">
        <w:rPr>
          <w:lang w:val="es-ES"/>
        </w:rPr>
        <w:t>Transformación de raíz:</w:t>
      </w:r>
    </w:p>
    <w:p w14:paraId="7045CAFC" w14:textId="77777777" w:rsidR="00B3253F" w:rsidRPr="00B3253F" w:rsidRDefault="00B3253F" w:rsidP="00B3253F">
      <w:pPr>
        <w:ind w:left="851"/>
        <w:contextualSpacing/>
        <w:rPr>
          <w:rFonts w:ascii="Courier New" w:hAnsi="Courier New" w:cs="Courier New"/>
          <w:sz w:val="18"/>
          <w:szCs w:val="18"/>
          <w:lang w:val="es-ES"/>
        </w:rPr>
      </w:pPr>
      <m:oMath>
        <m:r>
          <w:rPr>
            <w:rFonts w:ascii="Cambria Math" w:hAnsi="Cambria Math" w:cs="Courier New"/>
            <w:sz w:val="18"/>
            <w:szCs w:val="18"/>
            <w:lang w:val="es-ES"/>
          </w:rPr>
          <m:t>Datos_raiz</m:t>
        </m:r>
      </m:oMath>
      <w:r w:rsidRPr="00B3253F">
        <w:rPr>
          <w:rFonts w:ascii="Cambria Math" w:hAnsi="Cambria Math" w:cs="Courier New"/>
          <w:i/>
          <w:sz w:val="18"/>
          <w:szCs w:val="18"/>
          <w:lang w:val="es-ES"/>
        </w:rPr>
        <w:t>=</w:t>
      </w:r>
      <m:oMath>
        <m:rad>
          <m:radPr>
            <m:degHide m:val="1"/>
            <m:ctrlPr>
              <w:rPr>
                <w:rFonts w:ascii="Cambria Math" w:hAnsi="Cambria Math" w:cs="Courier New"/>
                <w:i/>
                <w:sz w:val="18"/>
                <w:szCs w:val="18"/>
                <w:lang w:val="es-ES"/>
              </w:rPr>
            </m:ctrlPr>
          </m:radPr>
          <m:deg/>
          <m:e>
            <m:r>
              <w:rPr>
                <w:rFonts w:ascii="Cambria Math" w:hAnsi="Cambria Math" w:cs="Courier New"/>
                <w:sz w:val="18"/>
                <w:szCs w:val="18"/>
                <w:lang w:val="es-ES"/>
              </w:rPr>
              <m:t>0.01+datos</m:t>
            </m:r>
          </m:e>
        </m:rad>
      </m:oMath>
      <w:r w:rsidRPr="00B3253F">
        <w:rPr>
          <w:rFonts w:ascii="Courier New" w:hAnsi="Courier New" w:cs="Courier New"/>
          <w:sz w:val="18"/>
          <w:szCs w:val="18"/>
          <w:lang w:val="es-ES"/>
        </w:rPr>
        <w:t>)</w:t>
      </w:r>
    </w:p>
    <w:p w14:paraId="40891CC2" w14:textId="77777777" w:rsidR="00B3253F" w:rsidRPr="00B3253F" w:rsidRDefault="00B3253F" w:rsidP="00B3253F">
      <w:pPr>
        <w:numPr>
          <w:ilvl w:val="0"/>
          <w:numId w:val="5"/>
        </w:numPr>
        <w:tabs>
          <w:tab w:val="left" w:pos="1134"/>
        </w:tabs>
        <w:ind w:left="567"/>
        <w:contextualSpacing/>
        <w:rPr>
          <w:lang w:val="es-ES"/>
        </w:rPr>
      </w:pPr>
      <w:r w:rsidRPr="00B3253F">
        <w:rPr>
          <w:lang w:val="es-ES"/>
        </w:rPr>
        <w:t>Transformación recíproca:</w:t>
      </w:r>
    </w:p>
    <w:p w14:paraId="67211804" w14:textId="77777777" w:rsidR="00B3253F" w:rsidRPr="00B3253F" w:rsidRDefault="00B3253F" w:rsidP="00B3253F">
      <w:pPr>
        <w:ind w:left="851"/>
        <w:contextualSpacing/>
        <w:rPr>
          <w:rFonts w:ascii="Courier New" w:hAnsi="Courier New" w:cs="Courier New"/>
          <w:sz w:val="18"/>
          <w:szCs w:val="18"/>
          <w:lang w:val="es-ES"/>
        </w:rPr>
      </w:pPr>
      <w:proofErr w:type="spellStart"/>
      <w:r w:rsidRPr="00B3253F">
        <w:rPr>
          <w:rFonts w:ascii="Cambria Math" w:hAnsi="Cambria Math" w:cs="Courier New"/>
          <w:i/>
          <w:sz w:val="18"/>
          <w:szCs w:val="18"/>
          <w:lang w:val="es-ES"/>
        </w:rPr>
        <w:t>Datos_reci</w:t>
      </w:r>
      <w:proofErr w:type="spellEnd"/>
      <w:r w:rsidRPr="00B3253F">
        <w:rPr>
          <w:rFonts w:ascii="Cambria Math" w:hAnsi="Cambria Math" w:cs="Courier New"/>
          <w:i/>
          <w:sz w:val="18"/>
          <w:szCs w:val="18"/>
          <w:lang w:val="es-ES"/>
        </w:rPr>
        <w:t xml:space="preserve"> =</w:t>
      </w:r>
      <m:oMath>
        <m:f>
          <m:fPr>
            <m:ctrlPr>
              <w:rPr>
                <w:rFonts w:ascii="Cambria Math" w:hAnsi="Cambria Math" w:cs="Courier New"/>
                <w:i/>
                <w:sz w:val="18"/>
                <w:szCs w:val="18"/>
                <w:lang w:val="es-ES"/>
              </w:rPr>
            </m:ctrlPr>
          </m:fPr>
          <m:num>
            <m:r>
              <w:rPr>
                <w:rFonts w:ascii="Cambria Math" w:hAnsi="Cambria Math" w:cs="Courier New"/>
                <w:sz w:val="18"/>
                <w:szCs w:val="18"/>
                <w:lang w:val="es-ES"/>
              </w:rPr>
              <m:t>1</m:t>
            </m:r>
          </m:num>
          <m:den>
            <m:r>
              <w:rPr>
                <w:rFonts w:ascii="Cambria Math" w:hAnsi="Cambria Math" w:cs="Courier New"/>
                <w:sz w:val="18"/>
                <w:szCs w:val="18"/>
                <w:lang w:val="es-ES"/>
              </w:rPr>
              <m:t>0.01+datos</m:t>
            </m:r>
          </m:den>
        </m:f>
      </m:oMath>
      <w:r w:rsidRPr="00B3253F">
        <w:rPr>
          <w:rFonts w:ascii="Courier New" w:hAnsi="Courier New" w:cs="Courier New"/>
          <w:sz w:val="18"/>
          <w:szCs w:val="18"/>
          <w:lang w:val="es-ES"/>
        </w:rPr>
        <w:t xml:space="preserve"> </w:t>
      </w:r>
    </w:p>
    <w:p w14:paraId="7BA32D9D" w14:textId="77777777" w:rsidR="00B3253F" w:rsidRPr="00B3253F" w:rsidRDefault="00B3253F" w:rsidP="00B3253F">
      <w:pPr>
        <w:keepNext/>
        <w:tabs>
          <w:tab w:val="num" w:pos="720"/>
        </w:tabs>
        <w:spacing w:before="80"/>
        <w:outlineLvl w:val="1"/>
        <w:rPr>
          <w:rFonts w:cs="Arial"/>
          <w:b/>
          <w:bCs/>
          <w:iCs/>
          <w:szCs w:val="28"/>
          <w:lang w:val="es-ES"/>
        </w:rPr>
      </w:pPr>
      <w:r w:rsidRPr="00B3253F">
        <w:rPr>
          <w:rFonts w:cs="Arial"/>
          <w:b/>
          <w:bCs/>
          <w:iCs/>
          <w:szCs w:val="28"/>
          <w:lang w:val="es-ES"/>
        </w:rPr>
        <w:t>3.1.4. Reducción de dimensionalidad</w:t>
      </w:r>
    </w:p>
    <w:p w14:paraId="3E19C9E9" w14:textId="0BAE2BA8" w:rsidR="00B3253F" w:rsidRPr="00B3253F" w:rsidRDefault="00B3253F" w:rsidP="00B3253F">
      <w:pPr>
        <w:rPr>
          <w:lang w:val="es-ES"/>
        </w:rPr>
      </w:pPr>
      <w:r w:rsidRPr="00B3253F">
        <w:rPr>
          <w:lang w:val="es-ES"/>
        </w:rPr>
        <w:t>Los sets de datos que obtenemos del archivo de simplificación de la señal de EMG, están compuestos por todas esas características</w:t>
      </w:r>
      <w:r w:rsidRPr="00B3253F" w:rsidDel="00ED77A8">
        <w:rPr>
          <w:lang w:val="es-ES"/>
        </w:rPr>
        <w:t xml:space="preserve"> </w:t>
      </w:r>
      <w:r w:rsidRPr="00B3253F">
        <w:rPr>
          <w:lang w:val="es-ES"/>
        </w:rPr>
        <w:t>que extrajimos y que se combinan para formar cada punto del EMG. Muchas veces se da que estas características</w:t>
      </w:r>
      <w:r w:rsidRPr="00B3253F" w:rsidDel="00ED77A8">
        <w:rPr>
          <w:lang w:val="es-ES"/>
        </w:rPr>
        <w:t xml:space="preserve"> </w:t>
      </w:r>
      <w:r w:rsidRPr="00B3253F">
        <w:rPr>
          <w:lang w:val="es-ES"/>
        </w:rPr>
        <w:t>están correlacionadas, por lo que puede ser importante aplicar una reducción de dimensionalidad para optimizar los cálculos, teniendo en cuenta la cantidad de información útil que se podría perder. Para ello realizaremos un análisis de componentes principales [</w:t>
      </w:r>
      <w:del w:id="204" w:author="Daniel Anchuela Cantarero" w:date="2021-12-06T15:52:00Z">
        <w:r w:rsidRPr="00B3253F" w:rsidDel="005026EA">
          <w:rPr>
            <w:lang w:val="es-ES"/>
          </w:rPr>
          <w:delText>5</w:delText>
        </w:r>
      </w:del>
      <w:ins w:id="205" w:author="Daniel Anchuela Cantarero" w:date="2021-12-06T15:52:00Z">
        <w:r w:rsidR="005026EA">
          <w:rPr>
            <w:lang w:val="es-ES"/>
          </w:rPr>
          <w:t>12</w:t>
        </w:r>
      </w:ins>
      <w:r w:rsidRPr="00B3253F">
        <w:rPr>
          <w:lang w:val="es-ES"/>
        </w:rPr>
        <w:t>] (PCA). Lo que hace este tipo de técnica es precisamente analizar las dimensiones de los datos que no aportan demasiada información importante para reducir el set de datos, optimizando el rendimiento general del programa.</w:t>
      </w:r>
    </w:p>
    <w:p w14:paraId="7E63BC71" w14:textId="77777777" w:rsidR="00B3253F" w:rsidRPr="00B3253F" w:rsidRDefault="00B3253F" w:rsidP="00B3253F">
      <w:pPr>
        <w:keepNext/>
        <w:numPr>
          <w:ilvl w:val="1"/>
          <w:numId w:val="1"/>
        </w:numPr>
        <w:spacing w:before="80"/>
        <w:outlineLvl w:val="1"/>
        <w:rPr>
          <w:rFonts w:cs="Arial"/>
          <w:b/>
          <w:bCs/>
          <w:iCs/>
          <w:szCs w:val="28"/>
          <w:lang w:val="es-ES"/>
        </w:rPr>
      </w:pPr>
      <w:r w:rsidRPr="00B3253F">
        <w:rPr>
          <w:rFonts w:cs="Arial"/>
          <w:b/>
          <w:bCs/>
          <w:iCs/>
          <w:szCs w:val="28"/>
          <w:lang w:val="es-ES"/>
        </w:rPr>
        <w:t>Evaluación de los sistemas de calibrado</w:t>
      </w:r>
    </w:p>
    <w:p w14:paraId="53414238" w14:textId="7869F312" w:rsidR="00B3253F" w:rsidRPr="00B3253F" w:rsidDel="001B1083" w:rsidRDefault="00B3253F" w:rsidP="15AEB6B6">
      <w:pPr>
        <w:keepNext/>
        <w:spacing w:before="80"/>
        <w:outlineLvl w:val="1"/>
        <w:rPr>
          <w:del w:id="206" w:author="Daniel Anchuela Cantarero" w:date="2021-12-06T15:16:00Z"/>
          <w:rFonts w:cs="Arial"/>
          <w:b/>
          <w:bCs/>
          <w:lang w:val="es-ES"/>
        </w:rPr>
      </w:pPr>
    </w:p>
    <w:p w14:paraId="09965243" w14:textId="497F92B1" w:rsidR="00B3253F" w:rsidRPr="00B3253F" w:rsidRDefault="00B3253F" w:rsidP="001B1083">
      <w:pPr>
        <w:keepNext/>
        <w:spacing w:before="80"/>
        <w:outlineLvl w:val="1"/>
        <w:rPr>
          <w:lang w:val="es-ES"/>
        </w:rPr>
        <w:pPrChange w:id="207" w:author="Daniel Anchuela Cantarero" w:date="2021-12-06T15:16:00Z">
          <w:pPr/>
        </w:pPrChange>
      </w:pPr>
      <w:r w:rsidRPr="00B3253F">
        <w:rPr>
          <w:lang w:val="es-ES"/>
        </w:rPr>
        <w:t>Para que el algoritmo de clustering funcione correctamente, es necesario dividir el set de datos en un conjunto de prueba y un conjunto de entrenamiento [</w:t>
      </w:r>
      <w:del w:id="208" w:author="Daniel Anchuela Cantarero" w:date="2021-12-06T15:52:00Z">
        <w:r w:rsidRPr="00B3253F" w:rsidDel="005026EA">
          <w:rPr>
            <w:lang w:val="es-ES"/>
          </w:rPr>
          <w:delText>6</w:delText>
        </w:r>
      </w:del>
      <w:ins w:id="209" w:author="Daniel Anchuela Cantarero" w:date="2021-12-06T15:52:00Z">
        <w:r w:rsidR="005026EA">
          <w:rPr>
            <w:lang w:val="es-ES"/>
          </w:rPr>
          <w:t>13</w:t>
        </w:r>
      </w:ins>
      <w:r w:rsidRPr="00B3253F">
        <w:rPr>
          <w:lang w:val="es-ES"/>
        </w:rPr>
        <w:t>]. En nuestro caso estableceremos que un 70% es para prueba y el 30% restante para entrenamiento.</w:t>
      </w:r>
    </w:p>
    <w:p w14:paraId="66DE87BD" w14:textId="77777777" w:rsidR="00B3253F" w:rsidRPr="00B3253F" w:rsidRDefault="00B3253F" w:rsidP="00B3253F">
      <w:pPr>
        <w:rPr>
          <w:lang w:val="es-ES"/>
        </w:rPr>
      </w:pPr>
      <w:r w:rsidRPr="00B3253F">
        <w:rPr>
          <w:lang w:val="es-ES"/>
        </w:rPr>
        <w:t xml:space="preserve">Es importante mencionar que, en nuestro caso, como queremos crear un calibrador para una persona en concreto, no debemos mezclar los sets de prueba y entrenamiento de diferentes personas para entrenar al algoritmo. Es decir, el algoritmo solo entrenará con los datos de entrenamiento de la persona en cuestión y predecirá con los datos de prueba de esa misma persona. </w:t>
      </w:r>
    </w:p>
    <w:p w14:paraId="607B1314" w14:textId="7DE11EEC" w:rsidR="00B3253F" w:rsidRPr="00B3253F" w:rsidRDefault="46C19B0F" w:rsidP="00B3253F">
      <w:pPr>
        <w:rPr>
          <w:lang w:val="es-ES"/>
        </w:rPr>
      </w:pPr>
      <w:r w:rsidRPr="15AEB6B6">
        <w:rPr>
          <w:lang w:val="es-ES"/>
        </w:rPr>
        <w:t>Para evaluar el rendimiento de los algoritmos</w:t>
      </w:r>
      <w:r w:rsidR="67005FCC" w:rsidRPr="15AEB6B6">
        <w:rPr>
          <w:lang w:val="es-ES"/>
        </w:rPr>
        <w:t xml:space="preserve"> haremos uso del conocido </w:t>
      </w:r>
      <w:r w:rsidR="67005FCC" w:rsidRPr="15AEB6B6">
        <w:rPr>
          <w:i/>
          <w:iCs/>
          <w:lang w:val="es-ES"/>
        </w:rPr>
        <w:t>Davies</w:t>
      </w:r>
      <w:r w:rsidR="67005FCC" w:rsidRPr="15AEB6B6">
        <w:rPr>
          <w:lang w:val="es-ES"/>
        </w:rPr>
        <w:t xml:space="preserve"> </w:t>
      </w:r>
      <w:proofErr w:type="spellStart"/>
      <w:r w:rsidR="67005FCC" w:rsidRPr="15AEB6B6">
        <w:rPr>
          <w:i/>
          <w:iCs/>
          <w:lang w:val="es-ES"/>
        </w:rPr>
        <w:t>Bouldin</w:t>
      </w:r>
      <w:proofErr w:type="spellEnd"/>
      <w:r w:rsidR="67005FCC" w:rsidRPr="15AEB6B6">
        <w:rPr>
          <w:lang w:val="es-ES"/>
        </w:rPr>
        <w:t xml:space="preserve"> </w:t>
      </w:r>
      <w:proofErr w:type="gramStart"/>
      <w:r w:rsidR="67005FCC" w:rsidRPr="15AEB6B6">
        <w:rPr>
          <w:i/>
          <w:iCs/>
          <w:lang w:val="es-ES"/>
        </w:rPr>
        <w:t>Score</w:t>
      </w:r>
      <w:r w:rsidR="67005FCC" w:rsidRPr="15AEB6B6">
        <w:rPr>
          <w:lang w:val="es-ES"/>
        </w:rPr>
        <w:t>[</w:t>
      </w:r>
      <w:proofErr w:type="gramEnd"/>
      <w:del w:id="210" w:author="Daniel Anchuela Cantarero" w:date="2021-12-06T15:52:00Z">
        <w:r w:rsidR="67005FCC" w:rsidRPr="15AEB6B6" w:rsidDel="005026EA">
          <w:rPr>
            <w:lang w:val="es-ES"/>
          </w:rPr>
          <w:delText>12</w:delText>
        </w:r>
      </w:del>
      <w:ins w:id="211" w:author="Daniel Anchuela Cantarero" w:date="2021-12-06T15:52:00Z">
        <w:r w:rsidR="005026EA" w:rsidRPr="15AEB6B6">
          <w:rPr>
            <w:lang w:val="es-ES"/>
          </w:rPr>
          <w:t>1</w:t>
        </w:r>
        <w:r w:rsidR="005026EA">
          <w:rPr>
            <w:lang w:val="es-ES"/>
          </w:rPr>
          <w:t>4</w:t>
        </w:r>
      </w:ins>
      <w:r w:rsidR="67005FCC" w:rsidRPr="15AEB6B6">
        <w:rPr>
          <w:lang w:val="es-ES"/>
        </w:rPr>
        <w:t xml:space="preserve">]. Esta puntuación </w:t>
      </w:r>
      <w:r w:rsidR="67005FCC" w:rsidRPr="15AEB6B6">
        <w:rPr>
          <w:lang w:val="es-ES"/>
        </w:rPr>
        <w:lastRenderedPageBreak/>
        <w:t xml:space="preserve">se obtiene a partir de medir el promedio de la separación entre cada </w:t>
      </w:r>
      <w:proofErr w:type="spellStart"/>
      <w:proofErr w:type="gramStart"/>
      <w:r w:rsidR="67005FCC" w:rsidRPr="15AEB6B6">
        <w:rPr>
          <w:i/>
          <w:iCs/>
          <w:lang w:val="es-ES"/>
        </w:rPr>
        <w:t>cluster</w:t>
      </w:r>
      <w:proofErr w:type="spellEnd"/>
      <w:proofErr w:type="gramEnd"/>
      <w:r w:rsidR="67005FCC" w:rsidRPr="15AEB6B6">
        <w:rPr>
          <w:lang w:val="es-ES"/>
        </w:rPr>
        <w:t xml:space="preserve"> con su </w:t>
      </w:r>
      <w:proofErr w:type="spellStart"/>
      <w:r w:rsidR="67005FCC" w:rsidRPr="15AEB6B6">
        <w:rPr>
          <w:i/>
          <w:iCs/>
          <w:lang w:val="es-ES"/>
        </w:rPr>
        <w:t>cluster</w:t>
      </w:r>
      <w:proofErr w:type="spellEnd"/>
      <w:r w:rsidR="67005FCC" w:rsidRPr="15AEB6B6">
        <w:rPr>
          <w:lang w:val="es-ES"/>
        </w:rPr>
        <w:t xml:space="preserve"> más similar.</w:t>
      </w:r>
    </w:p>
    <w:p w14:paraId="6C97DA7B" w14:textId="7807C8A3" w:rsidR="00B3253F" w:rsidRPr="00B3253F" w:rsidRDefault="00B3253F" w:rsidP="00B3253F">
      <w:pPr>
        <w:rPr>
          <w:lang w:val="es-ES"/>
        </w:rPr>
      </w:pPr>
      <w:r w:rsidRPr="00B3253F">
        <w:rPr>
          <w:lang w:val="es-ES"/>
        </w:rPr>
        <w:t xml:space="preserve">En este caso, tenemos que estudiar la puntuación de todas las combinaciones de todos los modelos de </w:t>
      </w:r>
      <w:r w:rsidRPr="00B3253F">
        <w:rPr>
          <w:i/>
          <w:iCs/>
          <w:lang w:val="es-ES"/>
        </w:rPr>
        <w:t>clustering</w:t>
      </w:r>
      <w:r w:rsidRPr="00B3253F">
        <w:rPr>
          <w:lang w:val="es-ES"/>
        </w:rPr>
        <w:t xml:space="preserve">, con la posibilidad de hacer o no reducción de dimensionalidad y con todas las opciones de transformación de variable.  De esta manera obtendremos una combinación que nos dará un </w:t>
      </w:r>
      <w:r w:rsidRPr="00B3253F">
        <w:rPr>
          <w:i/>
          <w:iCs/>
          <w:lang w:val="es-ES"/>
        </w:rPr>
        <w:t xml:space="preserve">Davies Boulding Score </w:t>
      </w:r>
      <w:r w:rsidRPr="00B3253F">
        <w:rPr>
          <w:lang w:val="es-ES"/>
        </w:rPr>
        <w:t>más bajo, y por tanto la que determinaremos como la mejor para implementarla en el juego del dinosaurio.</w:t>
      </w:r>
    </w:p>
    <w:p w14:paraId="18A586F7" w14:textId="77777777" w:rsidR="00B3253F" w:rsidRPr="00B3253F" w:rsidRDefault="00B3253F" w:rsidP="00B3253F">
      <w:pPr>
        <w:rPr>
          <w:lang w:val="es-ES"/>
        </w:rPr>
      </w:pPr>
      <w:r w:rsidRPr="00B3253F">
        <w:rPr>
          <w:lang w:val="es-ES"/>
        </w:rPr>
        <w:t>Para hacer esto, hacemos uso de varios bucles anidados para ir comprobando cada posible combinación para cada muestra de EMG que tenemos. Posteriormente pasamos a promediar las puntuaciones obtenidas de cada muestra con respecto a cada combinación para obtener un resultado general sobre el cual poder sacar conclusiones verídicas.</w:t>
      </w:r>
    </w:p>
    <w:p w14:paraId="213762F6" w14:textId="67B6E908" w:rsidR="00B3253F" w:rsidRPr="00B3253F" w:rsidDel="001B1083" w:rsidRDefault="67005FCC" w:rsidP="00B3253F">
      <w:pPr>
        <w:rPr>
          <w:del w:id="212" w:author="Daniel Anchuela Cantarero" w:date="2021-12-06T15:18:00Z"/>
          <w:lang w:val="es-ES"/>
        </w:rPr>
      </w:pPr>
      <w:del w:id="213" w:author="Daniel Anchuela Cantarero" w:date="2021-12-06T15:18:00Z">
        <w:r w:rsidRPr="15AEB6B6" w:rsidDel="001B1083">
          <w:rPr>
            <w:lang w:val="es-ES"/>
          </w:rPr>
          <w:delText>Por último crearemos un gráfico de barras para ilustrar los resultados (figura 4).</w:delText>
        </w:r>
      </w:del>
    </w:p>
    <w:p w14:paraId="64DC37CE" w14:textId="77777777" w:rsidR="00B3253F" w:rsidRPr="00B3253F" w:rsidRDefault="00B3253F" w:rsidP="00B3253F">
      <w:pPr>
        <w:keepNext/>
        <w:numPr>
          <w:ilvl w:val="1"/>
          <w:numId w:val="1"/>
        </w:numPr>
        <w:spacing w:before="80"/>
        <w:outlineLvl w:val="1"/>
        <w:rPr>
          <w:rFonts w:cs="Arial"/>
          <w:b/>
          <w:bCs/>
          <w:iCs/>
          <w:szCs w:val="28"/>
          <w:lang w:val="es-ES"/>
        </w:rPr>
      </w:pPr>
      <w:r w:rsidRPr="00B3253F">
        <w:rPr>
          <w:rFonts w:cs="Arial"/>
          <w:b/>
          <w:bCs/>
          <w:iCs/>
          <w:szCs w:val="28"/>
          <w:lang w:val="es-ES"/>
        </w:rPr>
        <w:t>Validación</w:t>
      </w:r>
    </w:p>
    <w:p w14:paraId="6F55BBC4" w14:textId="77777777" w:rsidR="00B3253F" w:rsidRPr="00B3253F" w:rsidRDefault="00B3253F" w:rsidP="00B3253F">
      <w:pPr>
        <w:keepNext/>
        <w:numPr>
          <w:ilvl w:val="2"/>
          <w:numId w:val="1"/>
        </w:numPr>
        <w:spacing w:before="240" w:after="60"/>
        <w:outlineLvl w:val="2"/>
        <w:rPr>
          <w:b/>
          <w:bCs/>
          <w:lang w:val="es-ES"/>
        </w:rPr>
      </w:pPr>
      <w:r w:rsidRPr="00B3253F">
        <w:rPr>
          <w:b/>
          <w:bCs/>
          <w:lang w:val="es-ES"/>
        </w:rPr>
        <w:t xml:space="preserve">Estudio del número de </w:t>
      </w:r>
      <w:proofErr w:type="spellStart"/>
      <w:proofErr w:type="gramStart"/>
      <w:r w:rsidRPr="00B3253F">
        <w:rPr>
          <w:b/>
          <w:bCs/>
          <w:i/>
          <w:lang w:val="es-ES"/>
        </w:rPr>
        <w:t>clusters</w:t>
      </w:r>
      <w:proofErr w:type="spellEnd"/>
      <w:proofErr w:type="gramEnd"/>
    </w:p>
    <w:p w14:paraId="4711378D" w14:textId="30D402E1" w:rsidR="00B3253F" w:rsidRPr="00B3253F" w:rsidRDefault="11AF7AE7" w:rsidP="15AEB6B6">
      <w:pPr>
        <w:rPr>
          <w:lang w:val="es-ES"/>
        </w:rPr>
      </w:pPr>
      <w:r w:rsidRPr="15AEB6B6">
        <w:rPr>
          <w:lang w:val="es-ES"/>
        </w:rPr>
        <w:t xml:space="preserve">En las secciones </w:t>
      </w:r>
      <w:del w:id="214" w:author="Daniel Anchuela Cantarero" w:date="2021-12-06T15:30:00Z">
        <w:r w:rsidRPr="15AEB6B6" w:rsidDel="008C42C9">
          <w:rPr>
            <w:lang w:val="es-ES"/>
          </w:rPr>
          <w:delText>XXX</w:delText>
        </w:r>
      </w:del>
      <w:ins w:id="215" w:author="Daniel Anchuela Cantarero" w:date="2021-12-06T15:30:00Z">
        <w:r w:rsidR="008C42C9">
          <w:rPr>
            <w:lang w:val="es-ES"/>
          </w:rPr>
          <w:t>2.2</w:t>
        </w:r>
      </w:ins>
      <w:r w:rsidRPr="15AEB6B6">
        <w:rPr>
          <w:lang w:val="es-ES"/>
        </w:rPr>
        <w:t>, se asume que los datos se agrupan en dos grupos</w:t>
      </w:r>
      <w:r w:rsidR="67005FCC" w:rsidRPr="15AEB6B6">
        <w:rPr>
          <w:lang w:val="es-ES"/>
        </w:rPr>
        <w:t>,</w:t>
      </w:r>
      <w:r w:rsidR="6B1F893D" w:rsidRPr="15AEB6B6">
        <w:rPr>
          <w:lang w:val="es-ES"/>
        </w:rPr>
        <w:t xml:space="preserve"> por lo que</w:t>
      </w:r>
      <w:r w:rsidR="67005FCC" w:rsidRPr="15AEB6B6">
        <w:rPr>
          <w:lang w:val="es-ES"/>
        </w:rPr>
        <w:t xml:space="preserve"> es interesante verificar </w:t>
      </w:r>
      <w:r w:rsidR="2EDC0D87" w:rsidRPr="15AEB6B6">
        <w:rPr>
          <w:lang w:val="es-ES"/>
        </w:rPr>
        <w:t xml:space="preserve">dicha </w:t>
      </w:r>
      <w:r w:rsidR="67005FCC" w:rsidRPr="15AEB6B6">
        <w:rPr>
          <w:lang w:val="es-ES"/>
        </w:rPr>
        <w:t>asunción   o si, por el contrario, el número para un agrupamiento óptimo es otro.</w:t>
      </w:r>
    </w:p>
    <w:p w14:paraId="7A8D050B" w14:textId="68DB5199" w:rsidR="00B3253F" w:rsidRPr="00B3253F" w:rsidRDefault="00B3253F" w:rsidP="00B3253F">
      <w:r w:rsidRPr="00B3253F">
        <w:rPr>
          <w:lang w:val="es-ES"/>
        </w:rPr>
        <w:t>Para visualizar esto, podemos utilizar el algoritmo del codo [</w:t>
      </w:r>
      <w:del w:id="216" w:author="Daniel Anchuela Cantarero" w:date="2021-12-06T15:52:00Z">
        <w:r w:rsidRPr="00B3253F" w:rsidDel="005026EA">
          <w:rPr>
            <w:lang w:val="es-ES"/>
          </w:rPr>
          <w:delText>11</w:delText>
        </w:r>
      </w:del>
      <w:ins w:id="217" w:author="Daniel Anchuela Cantarero" w:date="2021-12-06T15:52:00Z">
        <w:r w:rsidR="005026EA" w:rsidRPr="00B3253F">
          <w:rPr>
            <w:lang w:val="es-ES"/>
          </w:rPr>
          <w:t>1</w:t>
        </w:r>
        <w:r w:rsidR="005026EA">
          <w:rPr>
            <w:lang w:val="es-ES"/>
          </w:rPr>
          <w:t>5</w:t>
        </w:r>
      </w:ins>
      <w:r w:rsidRPr="00B3253F">
        <w:rPr>
          <w:lang w:val="es-ES"/>
        </w:rPr>
        <w:t xml:space="preserve">], en el que se valora la inercia obtenida por el método </w:t>
      </w:r>
      <w:proofErr w:type="spellStart"/>
      <w:r w:rsidRPr="00B3253F">
        <w:rPr>
          <w:i/>
          <w:iCs/>
          <w:lang w:val="es-ES"/>
        </w:rPr>
        <w:t>KMeans</w:t>
      </w:r>
      <w:proofErr w:type="spellEnd"/>
      <w:r w:rsidRPr="00B3253F">
        <w:rPr>
          <w:lang w:val="es-ES"/>
        </w:rPr>
        <w:t xml:space="preserve">. En este tipo de algoritmo se ve representado como el mayor cambio en la inercia se da cuando tenemos el número óptimo de </w:t>
      </w:r>
      <w:proofErr w:type="spellStart"/>
      <w:proofErr w:type="gramStart"/>
      <w:r w:rsidRPr="00B3253F">
        <w:rPr>
          <w:i/>
          <w:iCs/>
          <w:lang w:val="es-ES"/>
        </w:rPr>
        <w:t>clusters</w:t>
      </w:r>
      <w:proofErr w:type="spellEnd"/>
      <w:proofErr w:type="gramEnd"/>
      <w:r w:rsidRPr="00B3253F">
        <w:rPr>
          <w:lang w:val="es-ES"/>
        </w:rPr>
        <w:t>. Por esa forma que toma la línea en el cambio brusco, a este algoritmo se le da el nombre de “algoritmo del codo”.</w:t>
      </w:r>
    </w:p>
    <w:p w14:paraId="0F077B9F" w14:textId="397A48B0" w:rsidR="00B3253F" w:rsidRPr="00B3253F" w:rsidRDefault="00B3253F" w:rsidP="00B3253F">
      <w:pPr>
        <w:rPr>
          <w:lang w:val="es-ES"/>
        </w:rPr>
      </w:pPr>
      <w:r w:rsidRPr="00B3253F">
        <w:rPr>
          <w:lang w:val="es-ES"/>
        </w:rPr>
        <w:t xml:space="preserve">También podemos hacer un estudio del número óptimo de </w:t>
      </w:r>
      <w:proofErr w:type="spellStart"/>
      <w:proofErr w:type="gramStart"/>
      <w:r w:rsidRPr="00B3253F">
        <w:rPr>
          <w:i/>
          <w:iCs/>
          <w:lang w:val="es-ES"/>
        </w:rPr>
        <w:t>clusters</w:t>
      </w:r>
      <w:proofErr w:type="spellEnd"/>
      <w:proofErr w:type="gramEnd"/>
      <w:r w:rsidRPr="00B3253F">
        <w:rPr>
          <w:lang w:val="es-ES"/>
        </w:rPr>
        <w:t xml:space="preserve"> basándonos en el algoritmo de agrupamiento jerárquico, es decir teniendo en cuenta la distancia entre los distintos “</w:t>
      </w:r>
      <w:proofErr w:type="spellStart"/>
      <w:r w:rsidRPr="00B3253F">
        <w:rPr>
          <w:i/>
          <w:iCs/>
          <w:lang w:val="es-ES"/>
        </w:rPr>
        <w:t>subclusters</w:t>
      </w:r>
      <w:proofErr w:type="spellEnd"/>
      <w:r w:rsidRPr="00B3253F">
        <w:rPr>
          <w:lang w:val="es-ES"/>
        </w:rPr>
        <w:t xml:space="preserve">”. Esto lo hacemos creando un </w:t>
      </w:r>
      <w:proofErr w:type="spellStart"/>
      <w:r w:rsidRPr="00B3253F">
        <w:rPr>
          <w:lang w:val="es-ES"/>
        </w:rPr>
        <w:t>dendrograma</w:t>
      </w:r>
      <w:proofErr w:type="spellEnd"/>
      <w:r w:rsidRPr="00B3253F">
        <w:rPr>
          <w:lang w:val="es-ES"/>
        </w:rPr>
        <w:t xml:space="preserve"> [</w:t>
      </w:r>
      <w:del w:id="218" w:author="Daniel Anchuela Cantarero" w:date="2021-12-06T15:52:00Z">
        <w:r w:rsidRPr="00B3253F" w:rsidDel="005026EA">
          <w:rPr>
            <w:lang w:val="es-ES"/>
          </w:rPr>
          <w:delText>11</w:delText>
        </w:r>
      </w:del>
      <w:ins w:id="219" w:author="Daniel Anchuela Cantarero" w:date="2021-12-06T15:52:00Z">
        <w:r w:rsidR="005026EA" w:rsidRPr="00B3253F">
          <w:rPr>
            <w:lang w:val="es-ES"/>
          </w:rPr>
          <w:t>1</w:t>
        </w:r>
        <w:r w:rsidR="005026EA">
          <w:rPr>
            <w:lang w:val="es-ES"/>
          </w:rPr>
          <w:t>5</w:t>
        </w:r>
      </w:ins>
      <w:r w:rsidRPr="00B3253F">
        <w:rPr>
          <w:lang w:val="es-ES"/>
        </w:rPr>
        <w:t>].</w:t>
      </w:r>
    </w:p>
    <w:p w14:paraId="2D1E49B8" w14:textId="77777777" w:rsidR="00B3253F" w:rsidRPr="00B3253F" w:rsidRDefault="00B3253F" w:rsidP="00B3253F">
      <w:pPr>
        <w:keepNext/>
        <w:numPr>
          <w:ilvl w:val="2"/>
          <w:numId w:val="1"/>
        </w:numPr>
        <w:spacing w:before="240" w:after="60"/>
        <w:outlineLvl w:val="2"/>
        <w:rPr>
          <w:b/>
          <w:bCs/>
          <w:lang w:val="es-ES"/>
        </w:rPr>
      </w:pPr>
      <w:r w:rsidRPr="00B3253F">
        <w:rPr>
          <w:b/>
          <w:bCs/>
          <w:lang w:val="es-ES"/>
        </w:rPr>
        <w:t>Implementación del sistema en el juego</w:t>
      </w:r>
    </w:p>
    <w:p w14:paraId="389EB757" w14:textId="6D81922D" w:rsidR="00B3253F" w:rsidDel="00D82409" w:rsidRDefault="00B3253F" w:rsidP="00213426">
      <w:pPr>
        <w:jc w:val="left"/>
        <w:rPr>
          <w:del w:id="220" w:author="Daniel Anchuela Cantarero" w:date="2021-12-06T17:57:00Z"/>
          <w:highlight w:val="yellow"/>
        </w:rPr>
      </w:pPr>
    </w:p>
    <w:p w14:paraId="77C26A03" w14:textId="3EBFD817" w:rsidR="00213426" w:rsidRDefault="00213426" w:rsidP="00213426">
      <w:pPr>
        <w:rPr>
          <w:ins w:id="221" w:author="Daniel Anchuela Cantarero" w:date="2021-12-06T16:13:00Z"/>
        </w:rPr>
      </w:pPr>
      <w:ins w:id="222" w:author="Daniel Anchuela Cantarero" w:date="2021-12-06T16:09:00Z">
        <w:r w:rsidRPr="00213426">
          <w:rPr>
            <w:rPrChange w:id="223" w:author="Daniel Anchuela Cantarero" w:date="2021-12-06T16:09:00Z">
              <w:rPr>
                <w:highlight w:val="yellow"/>
              </w:rPr>
            </w:rPrChange>
          </w:rPr>
          <w:t>Pa</w:t>
        </w:r>
        <w:r>
          <w:t xml:space="preserve">ra verificar que el calibrador funciona correctamente, se implementa en una interfaz paciente-ordenador. En este caso </w:t>
        </w:r>
      </w:ins>
      <w:ins w:id="224" w:author="Daniel Anchuela Cantarero" w:date="2021-12-06T16:10:00Z">
        <w:r>
          <w:t xml:space="preserve">se utilizará para controlar cuándo salta o no el dinosaurio del juego </w:t>
        </w:r>
        <w:r>
          <w:rPr>
            <w:i/>
            <w:iCs/>
          </w:rPr>
          <w:t xml:space="preserve">T-Rex </w:t>
        </w:r>
        <w:r>
          <w:t xml:space="preserve">de </w:t>
        </w:r>
        <w:r>
          <w:rPr>
            <w:i/>
            <w:iCs/>
          </w:rPr>
          <w:t>Chrome</w:t>
        </w:r>
        <w:r>
          <w:t>, dependiendo de cu</w:t>
        </w:r>
      </w:ins>
      <w:ins w:id="225" w:author="Daniel Anchuela Cantarero" w:date="2021-12-06T16:11:00Z">
        <w:r>
          <w:t xml:space="preserve">ándo se detecta una contracción en el paciente. El calibrador está diseñado para que esa detección de </w:t>
        </w:r>
      </w:ins>
      <w:ins w:id="226" w:author="Daniel Anchuela Cantarero" w:date="2021-12-06T16:12:00Z">
        <w:r>
          <w:t>contracciones se ajuste automáticamente a cada paciente.</w:t>
        </w:r>
      </w:ins>
      <w:ins w:id="227" w:author="Daniel Anchuela Cantarero" w:date="2021-12-06T16:09:00Z">
        <w:r>
          <w:t xml:space="preserve"> </w:t>
        </w:r>
      </w:ins>
    </w:p>
    <w:p w14:paraId="60D1B98E" w14:textId="59288517" w:rsidR="00315DA1" w:rsidRPr="0061539B" w:rsidRDefault="00315DA1" w:rsidP="00213426">
      <w:pPr>
        <w:rPr>
          <w:ins w:id="228" w:author="Constantino Antonio García Martínez" w:date="2021-12-05T18:27:00Z"/>
          <w:rPrChange w:id="229" w:author="Daniel Anchuela Cantarero" w:date="2021-12-06T16:29:00Z">
            <w:rPr>
              <w:ins w:id="230" w:author="Constantino Antonio García Martínez" w:date="2021-12-05T18:27:00Z"/>
              <w:highlight w:val="yellow"/>
            </w:rPr>
          </w:rPrChange>
        </w:rPr>
        <w:pPrChange w:id="231" w:author="Daniel Anchuela Cantarero" w:date="2021-12-06T16:12:00Z">
          <w:pPr>
            <w:jc w:val="left"/>
          </w:pPr>
        </w:pPrChange>
      </w:pPr>
      <w:ins w:id="232" w:author="Daniel Anchuela Cantarero" w:date="2021-12-06T16:13:00Z">
        <w:r>
          <w:t>Para llevarlo a cabo,</w:t>
        </w:r>
      </w:ins>
      <w:ins w:id="233" w:author="Daniel Anchuela Cantarero" w:date="2021-12-06T16:14:00Z">
        <w:r>
          <w:t xml:space="preserve"> en la interfaz se debe añadir una opción de </w:t>
        </w:r>
      </w:ins>
      <w:ins w:id="234" w:author="Daniel Anchuela Cantarero" w:date="2021-12-06T16:15:00Z">
        <w:r>
          <w:t xml:space="preserve">entrenamiento donde </w:t>
        </w:r>
      </w:ins>
      <w:ins w:id="235" w:author="Daniel Anchuela Cantarero" w:date="2021-12-06T16:16:00Z">
        <w:r>
          <w:t>se entrenará al algoritmo a partir de los datos destinado</w:t>
        </w:r>
      </w:ins>
      <w:ins w:id="236" w:author="Daniel Anchuela Cantarero" w:date="2021-12-06T16:17:00Z">
        <w:r>
          <w:t xml:space="preserve">s a ello en el </w:t>
        </w:r>
        <w:proofErr w:type="spellStart"/>
        <w:r>
          <w:rPr>
            <w:i/>
            <w:iCs/>
          </w:rPr>
          <w:t>train</w:t>
        </w:r>
        <w:proofErr w:type="spellEnd"/>
        <w:r>
          <w:rPr>
            <w:i/>
            <w:iCs/>
          </w:rPr>
          <w:t xml:space="preserve">-test </w:t>
        </w:r>
        <w:proofErr w:type="spellStart"/>
        <w:r>
          <w:rPr>
            <w:i/>
            <w:iCs/>
          </w:rPr>
          <w:t>split</w:t>
        </w:r>
        <w:proofErr w:type="spellEnd"/>
        <w:r>
          <w:t>, y preprocesados previamente.</w:t>
        </w:r>
      </w:ins>
      <w:ins w:id="237" w:author="Daniel Anchuela Cantarero" w:date="2021-12-06T16:19:00Z">
        <w:r w:rsidR="0071153E">
          <w:t xml:space="preserve"> Posteriormente</w:t>
        </w:r>
      </w:ins>
      <w:ins w:id="238" w:author="Daniel Anchuela Cantarero" w:date="2021-12-06T16:22:00Z">
        <w:r w:rsidR="0071153E">
          <w:t xml:space="preserve"> debemos impleme</w:t>
        </w:r>
      </w:ins>
      <w:ins w:id="239" w:author="Daniel Anchuela Cantarero" w:date="2021-12-06T16:23:00Z">
        <w:r w:rsidR="0071153E">
          <w:t xml:space="preserve">ntar una función para que el algoritmo </w:t>
        </w:r>
        <w:r w:rsidR="00834A97">
          <w:t>prediga si</w:t>
        </w:r>
      </w:ins>
      <w:ins w:id="240" w:author="Daniel Anchuela Cantarero" w:date="2021-12-06T16:24:00Z">
        <w:r w:rsidR="00834A97">
          <w:t xml:space="preserve"> se están produciendo contracciones o no en</w:t>
        </w:r>
      </w:ins>
      <w:ins w:id="241" w:author="Daniel Anchuela Cantarero" w:date="2021-12-06T16:23:00Z">
        <w:r w:rsidR="00834A97">
          <w:t xml:space="preserve"> los nuevos </w:t>
        </w:r>
      </w:ins>
      <w:ins w:id="242" w:author="Daniel Anchuela Cantarero" w:date="2021-12-06T16:24:00Z">
        <w:r w:rsidR="00834A97">
          <w:t xml:space="preserve">datos que </w:t>
        </w:r>
      </w:ins>
      <w:ins w:id="243" w:author="Daniel Anchuela Cantarero" w:date="2021-12-06T16:25:00Z">
        <w:r w:rsidR="00834A97">
          <w:t xml:space="preserve">se le están pasando </w:t>
        </w:r>
      </w:ins>
      <w:ins w:id="244" w:author="Daniel Anchuela Cantarero" w:date="2021-12-06T16:24:00Z">
        <w:r w:rsidR="00834A97">
          <w:t>(</w:t>
        </w:r>
      </w:ins>
      <w:proofErr w:type="gramStart"/>
      <w:ins w:id="245" w:author="Daniel Anchuela Cantarero" w:date="2021-12-06T16:27:00Z">
        <w:r w:rsidR="00834A97">
          <w:t>los datos de las contracciones mientras se juega</w:t>
        </w:r>
      </w:ins>
      <w:proofErr w:type="gramEnd"/>
      <w:ins w:id="246" w:author="Daniel Anchuela Cantarero" w:date="2021-12-06T16:25:00Z">
        <w:r w:rsidR="00834A97">
          <w:t>)</w:t>
        </w:r>
      </w:ins>
      <w:ins w:id="247" w:author="Daniel Anchuela Cantarero" w:date="2021-12-06T16:26:00Z">
        <w:r w:rsidR="00834A97">
          <w:t>. El algoritmo deberá detectar si esos nuevos datos pertenecen al clúster de contracción o de no contracción</w:t>
        </w:r>
      </w:ins>
      <w:ins w:id="248" w:author="Daniel Anchuela Cantarero" w:date="2021-12-06T16:22:00Z">
        <w:r w:rsidR="0071153E">
          <w:t xml:space="preserve"> </w:t>
        </w:r>
      </w:ins>
      <w:ins w:id="249" w:author="Daniel Anchuela Cantarero" w:date="2021-12-06T16:27:00Z">
        <w:r w:rsidR="00834A97">
          <w:t xml:space="preserve">para hacer saltar o no al </w:t>
        </w:r>
        <w:r w:rsidR="00834A97">
          <w:t xml:space="preserve">dinosaurio. </w:t>
        </w:r>
      </w:ins>
      <w:ins w:id="250" w:author="Daniel Anchuela Cantarero" w:date="2021-12-06T16:28:00Z">
        <w:r w:rsidR="0061539B">
          <w:t>Para ello</w:t>
        </w:r>
      </w:ins>
      <w:ins w:id="251" w:author="Daniel Anchuela Cantarero" w:date="2021-12-06T16:27:00Z">
        <w:r w:rsidR="00834A97">
          <w:t xml:space="preserve">, se </w:t>
        </w:r>
      </w:ins>
      <w:ins w:id="252" w:author="Daniel Anchuela Cantarero" w:date="2021-12-06T16:28:00Z">
        <w:r w:rsidR="00834A97">
          <w:t xml:space="preserve">deberá detectar </w:t>
        </w:r>
        <w:r w:rsidR="0061539B">
          <w:t xml:space="preserve">cuál es el </w:t>
        </w:r>
      </w:ins>
      <w:proofErr w:type="spellStart"/>
      <w:proofErr w:type="gramStart"/>
      <w:ins w:id="253" w:author="Daniel Anchuela Cantarero" w:date="2021-12-06T16:29:00Z">
        <w:r w:rsidR="0061539B">
          <w:rPr>
            <w:i/>
            <w:iCs/>
          </w:rPr>
          <w:t>cluster</w:t>
        </w:r>
        <w:proofErr w:type="spellEnd"/>
        <w:proofErr w:type="gramEnd"/>
        <w:r w:rsidR="0061539B">
          <w:rPr>
            <w:i/>
            <w:iCs/>
          </w:rPr>
          <w:t xml:space="preserve"> </w:t>
        </w:r>
        <w:r w:rsidR="0061539B">
          <w:t xml:space="preserve">asignado a las contracciones. </w:t>
        </w:r>
      </w:ins>
      <w:ins w:id="254" w:author="Daniel Anchuela Cantarero" w:date="2021-12-06T16:33:00Z">
        <w:r w:rsidR="00493902">
          <w:t>En la parte de entrenamiento</w:t>
        </w:r>
      </w:ins>
      <w:ins w:id="255" w:author="Daniel Anchuela Cantarero" w:date="2021-12-06T16:31:00Z">
        <w:r w:rsidR="0061539B">
          <w:t xml:space="preserve"> hay que fijarse en las medias del algoritmo</w:t>
        </w:r>
      </w:ins>
      <w:ins w:id="256" w:author="Daniel Anchuela Cantarero" w:date="2021-12-06T16:32:00Z">
        <w:r w:rsidR="0061539B">
          <w:t xml:space="preserve">, detectando como la media del </w:t>
        </w:r>
        <w:proofErr w:type="spellStart"/>
        <w:proofErr w:type="gramStart"/>
        <w:r w:rsidR="0061539B">
          <w:t>cluster</w:t>
        </w:r>
        <w:proofErr w:type="spellEnd"/>
        <w:proofErr w:type="gramEnd"/>
        <w:r w:rsidR="0061539B">
          <w:t xml:space="preserve"> asignado a la contr</w:t>
        </w:r>
      </w:ins>
      <w:ins w:id="257" w:author="Daniel Anchuela Cantarero" w:date="2021-12-06T16:33:00Z">
        <w:r w:rsidR="00493902">
          <w:t>acci</w:t>
        </w:r>
      </w:ins>
      <w:ins w:id="258" w:author="Daniel Anchuela Cantarero" w:date="2021-12-06T16:34:00Z">
        <w:r w:rsidR="00493902">
          <w:t>ón es mayor que la otra. De esta manera podemos utilizar una variable que se utiliz</w:t>
        </w:r>
      </w:ins>
      <w:ins w:id="259" w:author="Daniel Anchuela Cantarero" w:date="2021-12-06T16:35:00Z">
        <w:r w:rsidR="00493902">
          <w:t>ará</w:t>
        </w:r>
      </w:ins>
      <w:ins w:id="260" w:author="Daniel Anchuela Cantarero" w:date="2021-12-06T16:34:00Z">
        <w:r w:rsidR="00493902">
          <w:t xml:space="preserve"> en el momento de la decisión de hacer saltar o no al dinosaurio.</w:t>
        </w:r>
      </w:ins>
    </w:p>
    <w:p w14:paraId="286263A0" w14:textId="56538F84" w:rsidR="15AEB6B6" w:rsidRDefault="15AEB6B6" w:rsidP="15AEB6B6">
      <w:pPr>
        <w:jc w:val="left"/>
        <w:rPr>
          <w:highlight w:val="yellow"/>
        </w:rPr>
      </w:pPr>
    </w:p>
    <w:p w14:paraId="0636CAA9" w14:textId="77777777" w:rsidR="00B3253F" w:rsidRPr="00B3253F" w:rsidRDefault="00B3253F" w:rsidP="00B3253F">
      <w:pPr>
        <w:keepNext/>
        <w:numPr>
          <w:ilvl w:val="0"/>
          <w:numId w:val="1"/>
        </w:numPr>
        <w:spacing w:before="120"/>
        <w:ind w:left="431" w:hanging="431"/>
        <w:jc w:val="left"/>
        <w:outlineLvl w:val="0"/>
        <w:rPr>
          <w:rFonts w:cs="Arial"/>
          <w:b/>
          <w:bCs/>
          <w:kern w:val="32"/>
          <w:sz w:val="24"/>
          <w:szCs w:val="24"/>
          <w:lang w:val="es-ES"/>
        </w:rPr>
      </w:pPr>
      <w:r w:rsidRPr="00B3253F">
        <w:rPr>
          <w:rFonts w:cs="Arial"/>
          <w:b/>
          <w:bCs/>
          <w:kern w:val="32"/>
          <w:sz w:val="24"/>
          <w:szCs w:val="24"/>
          <w:lang w:val="es-ES"/>
        </w:rPr>
        <w:t>Resultados</w:t>
      </w:r>
    </w:p>
    <w:p w14:paraId="7F09692B" w14:textId="77777777" w:rsidR="00B3253F" w:rsidRPr="00B3253F" w:rsidRDefault="67005FCC" w:rsidP="15AEB6B6">
      <w:pPr>
        <w:keepNext/>
        <w:tabs>
          <w:tab w:val="num" w:pos="720"/>
        </w:tabs>
        <w:spacing w:before="80"/>
        <w:outlineLvl w:val="1"/>
        <w:rPr>
          <w:ins w:id="261" w:author="Constantino Antonio García Martínez" w:date="2021-12-05T18:30:00Z"/>
          <w:rFonts w:cs="Arial"/>
          <w:b/>
          <w:bCs/>
          <w:i/>
          <w:iCs/>
        </w:rPr>
      </w:pPr>
      <w:r w:rsidRPr="15AEB6B6">
        <w:rPr>
          <w:rFonts w:cs="Arial"/>
          <w:b/>
          <w:bCs/>
          <w:i/>
          <w:iCs/>
          <w:lang w:val="es-ES"/>
        </w:rPr>
        <w:t>4.1.1. Resultado</w:t>
      </w:r>
      <w:r w:rsidRPr="15AEB6B6">
        <w:rPr>
          <w:rFonts w:cs="Arial"/>
          <w:b/>
          <w:bCs/>
          <w:i/>
          <w:iCs/>
        </w:rPr>
        <w:t xml:space="preserve"> del promedio de cada combinación</w:t>
      </w:r>
    </w:p>
    <w:p w14:paraId="166DC844" w14:textId="18E6AD57" w:rsidR="2BFB2D57" w:rsidDel="00E56B64" w:rsidRDefault="2BFB2D57" w:rsidP="15AEB6B6">
      <w:pPr>
        <w:keepNext/>
        <w:tabs>
          <w:tab w:val="num" w:pos="720"/>
        </w:tabs>
        <w:spacing w:before="80"/>
        <w:outlineLvl w:val="1"/>
        <w:rPr>
          <w:del w:id="262" w:author="Daniel Anchuela Cantarero" w:date="2021-12-06T15:18:00Z"/>
          <w:b/>
          <w:bCs/>
          <w:i/>
          <w:iCs/>
        </w:rPr>
      </w:pPr>
      <w:ins w:id="263" w:author="Constantino Antonio García Martínez" w:date="2021-12-05T18:30:00Z">
        <w:del w:id="264" w:author="Daniel Anchuela Cantarero" w:date="2021-12-06T15:18:00Z">
          <w:r w:rsidRPr="15AEB6B6" w:rsidDel="00E56B64">
            <w:rPr>
              <w:b/>
              <w:bCs/>
              <w:i/>
              <w:iCs/>
            </w:rPr>
            <w:delText xml:space="preserve">La figura 4 muestra blalba. </w:delText>
          </w:r>
        </w:del>
      </w:ins>
    </w:p>
    <w:p w14:paraId="6494A12B" w14:textId="5BCD4FD5" w:rsidR="00E56B64" w:rsidRPr="00E56B64" w:rsidRDefault="00E56B64" w:rsidP="15AEB6B6">
      <w:pPr>
        <w:keepNext/>
        <w:tabs>
          <w:tab w:val="num" w:pos="720"/>
        </w:tabs>
        <w:spacing w:before="80"/>
        <w:outlineLvl w:val="1"/>
        <w:rPr>
          <w:ins w:id="265" w:author="Daniel Anchuela Cantarero" w:date="2021-12-06T15:18:00Z"/>
          <w:b/>
          <w:bCs/>
          <w:rPrChange w:id="266" w:author="Daniel Anchuela Cantarero" w:date="2021-12-06T15:20:00Z">
            <w:rPr>
              <w:ins w:id="267" w:author="Daniel Anchuela Cantarero" w:date="2021-12-06T15:18:00Z"/>
              <w:b/>
              <w:bCs/>
              <w:i/>
              <w:iCs/>
            </w:rPr>
          </w:rPrChange>
        </w:rPr>
      </w:pPr>
      <w:ins w:id="268" w:author="Daniel Anchuela Cantarero" w:date="2021-12-06T15:18:00Z">
        <w:r>
          <w:rPr>
            <w:lang w:val="es-ES"/>
          </w:rPr>
          <w:t xml:space="preserve">La figura 4 muestra el resultado de la comparativa entre las </w:t>
        </w:r>
      </w:ins>
      <w:ins w:id="269" w:author="Daniel Anchuela Cantarero" w:date="2021-12-06T15:19:00Z">
        <w:r>
          <w:rPr>
            <w:lang w:val="es-ES"/>
          </w:rPr>
          <w:t>distintas opciones de preprocesado de datos y clustering (sección 3). En el eje ver</w:t>
        </w:r>
      </w:ins>
      <w:ins w:id="270" w:author="Daniel Anchuela Cantarero" w:date="2021-12-06T15:20:00Z">
        <w:r>
          <w:rPr>
            <w:lang w:val="es-ES"/>
          </w:rPr>
          <w:t xml:space="preserve">tical se representa el </w:t>
        </w:r>
        <w:r>
          <w:rPr>
            <w:i/>
            <w:iCs/>
            <w:lang w:val="es-ES"/>
          </w:rPr>
          <w:t xml:space="preserve">Davies Boulding Score </w:t>
        </w:r>
        <w:r>
          <w:rPr>
            <w:lang w:val="es-ES"/>
          </w:rPr>
          <w:t xml:space="preserve">(sección </w:t>
        </w:r>
      </w:ins>
      <w:ins w:id="271" w:author="Daniel Anchuela Cantarero" w:date="2021-12-06T15:21:00Z">
        <w:r>
          <w:rPr>
            <w:lang w:val="es-ES"/>
          </w:rPr>
          <w:t xml:space="preserve">3.2) y en el horizontal las distintas combinaciones de métodos de preprocesado </w:t>
        </w:r>
        <w:r>
          <w:rPr>
            <w:lang w:val="es-ES"/>
          </w:rPr>
          <w:t>(sección 3.</w:t>
        </w:r>
        <w:r>
          <w:rPr>
            <w:lang w:val="es-ES"/>
          </w:rPr>
          <w:t>1</w:t>
        </w:r>
        <w:r>
          <w:rPr>
            <w:lang w:val="es-ES"/>
          </w:rPr>
          <w:t>)</w:t>
        </w:r>
        <w:r>
          <w:rPr>
            <w:lang w:val="es-ES"/>
          </w:rPr>
          <w:t>.</w:t>
        </w:r>
      </w:ins>
    </w:p>
    <w:p w14:paraId="2714842B" w14:textId="77777777" w:rsidR="00B3253F" w:rsidRPr="00B3253F" w:rsidRDefault="00B3253F" w:rsidP="00B3253F">
      <w:pPr>
        <w:keepNext/>
      </w:pPr>
      <w:r w:rsidRPr="00B3253F">
        <w:rPr>
          <w:noProof/>
          <w:lang w:val="es-ES"/>
        </w:rPr>
        <w:drawing>
          <wp:inline distT="0" distB="0" distL="0" distR="0" wp14:anchorId="31BB6B5F" wp14:editId="076A280E">
            <wp:extent cx="2676674" cy="2447421"/>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7">
                      <a:extLst>
                        <a:ext uri="{28A0092B-C50C-407E-A947-70E740481C1C}">
                          <a14:useLocalDpi xmlns:a14="http://schemas.microsoft.com/office/drawing/2010/main" val="0"/>
                        </a:ext>
                      </a:extLst>
                    </a:blip>
                    <a:stretch>
                      <a:fillRect/>
                    </a:stretch>
                  </pic:blipFill>
                  <pic:spPr>
                    <a:xfrm>
                      <a:off x="0" y="0"/>
                      <a:ext cx="2676674" cy="2447421"/>
                    </a:xfrm>
                    <a:prstGeom prst="rect">
                      <a:avLst/>
                    </a:prstGeom>
                  </pic:spPr>
                </pic:pic>
              </a:graphicData>
            </a:graphic>
          </wp:inline>
        </w:drawing>
      </w:r>
    </w:p>
    <w:p w14:paraId="591F2EAD" w14:textId="77777777" w:rsidR="00B3253F" w:rsidRPr="00B3253F" w:rsidRDefault="00B3253F" w:rsidP="00B3253F">
      <w:pPr>
        <w:spacing w:before="120"/>
        <w:rPr>
          <w:bCs/>
        </w:rPr>
      </w:pPr>
      <w:r w:rsidRPr="00B3253F">
        <w:rPr>
          <w:b/>
        </w:rPr>
        <w:t xml:space="preserve">Figura </w:t>
      </w:r>
      <w:r w:rsidRPr="00B3253F">
        <w:rPr>
          <w:b/>
        </w:rPr>
        <w:fldChar w:fldCharType="begin"/>
      </w:r>
      <w:r w:rsidRPr="00B3253F">
        <w:rPr>
          <w:b/>
        </w:rPr>
        <w:instrText xml:space="preserve"> SEQ Figura \* ARABIC </w:instrText>
      </w:r>
      <w:r w:rsidRPr="00B3253F">
        <w:rPr>
          <w:b/>
        </w:rPr>
        <w:fldChar w:fldCharType="separate"/>
      </w:r>
      <w:r w:rsidRPr="00B3253F">
        <w:rPr>
          <w:b/>
          <w:noProof/>
        </w:rPr>
        <w:t>4</w:t>
      </w:r>
      <w:r w:rsidRPr="00B3253F">
        <w:rPr>
          <w:b/>
        </w:rPr>
        <w:fldChar w:fldCharType="end"/>
      </w:r>
      <w:r w:rsidRPr="00B3253F">
        <w:rPr>
          <w:b/>
        </w:rPr>
        <w:t>:</w:t>
      </w:r>
      <w:r w:rsidRPr="00B3253F">
        <w:rPr>
          <w:bCs/>
        </w:rPr>
        <w:t xml:space="preserve"> Distintas combinaciones de métodos de preprocesado de datos y </w:t>
      </w:r>
      <w:proofErr w:type="spellStart"/>
      <w:r w:rsidRPr="00B3253F">
        <w:rPr>
          <w:bCs/>
          <w:i/>
          <w:iCs/>
        </w:rPr>
        <w:t>clustering</w:t>
      </w:r>
      <w:proofErr w:type="spellEnd"/>
      <w:r w:rsidRPr="00B3253F">
        <w:rPr>
          <w:bCs/>
        </w:rPr>
        <w:t>.</w:t>
      </w:r>
    </w:p>
    <w:p w14:paraId="1C4E8083" w14:textId="77777777" w:rsidR="00B3253F" w:rsidRPr="00B3253F" w:rsidRDefault="00B3253F" w:rsidP="00B3253F"/>
    <w:p w14:paraId="0AA4D704" w14:textId="77777777" w:rsidR="00B3253F" w:rsidRPr="00B3253F" w:rsidRDefault="00B3253F" w:rsidP="00B3253F">
      <w:pPr>
        <w:keepNext/>
        <w:spacing w:before="80"/>
        <w:outlineLvl w:val="1"/>
        <w:rPr>
          <w:rFonts w:cs="Arial"/>
          <w:b/>
          <w:bCs/>
          <w:i/>
          <w:szCs w:val="28"/>
          <w:lang w:val="es-ES"/>
        </w:rPr>
      </w:pPr>
      <w:r w:rsidRPr="00B3253F">
        <w:rPr>
          <w:rFonts w:cs="Arial"/>
          <w:b/>
          <w:bCs/>
          <w:i/>
          <w:szCs w:val="28"/>
          <w:lang w:val="es-ES"/>
        </w:rPr>
        <w:t xml:space="preserve">4.1.2. Estudio del número de </w:t>
      </w:r>
      <w:proofErr w:type="spellStart"/>
      <w:proofErr w:type="gramStart"/>
      <w:r w:rsidRPr="00B3253F">
        <w:rPr>
          <w:rFonts w:cs="Arial"/>
          <w:b/>
          <w:bCs/>
          <w:i/>
          <w:szCs w:val="28"/>
          <w:lang w:val="es-ES"/>
        </w:rPr>
        <w:t>clusters</w:t>
      </w:r>
      <w:proofErr w:type="spellEnd"/>
      <w:proofErr w:type="gramEnd"/>
      <w:r w:rsidRPr="00B3253F">
        <w:rPr>
          <w:rFonts w:cs="Arial"/>
          <w:b/>
          <w:bCs/>
          <w:i/>
          <w:szCs w:val="28"/>
          <w:lang w:val="es-ES"/>
        </w:rPr>
        <w:t xml:space="preserve"> </w:t>
      </w:r>
      <w:r w:rsidRPr="00B3253F">
        <w:rPr>
          <w:rFonts w:cs="Arial"/>
          <w:b/>
          <w:bCs/>
          <w:iCs/>
          <w:szCs w:val="28"/>
          <w:lang w:val="es-ES"/>
        </w:rPr>
        <w:t>por algoritmo del codo</w:t>
      </w:r>
    </w:p>
    <w:p w14:paraId="70D97B7C" w14:textId="77777777" w:rsidR="00B3253F" w:rsidRPr="00B3253F" w:rsidRDefault="00B3253F" w:rsidP="00B3253F">
      <w:pPr>
        <w:keepNext/>
        <w:jc w:val="center"/>
      </w:pPr>
      <w:r w:rsidRPr="00B3253F">
        <w:rPr>
          <w:noProof/>
          <w:lang w:val="es-ES"/>
        </w:rPr>
        <w:drawing>
          <wp:inline distT="0" distB="0" distL="0" distR="0" wp14:anchorId="390D875A" wp14:editId="570E47C2">
            <wp:extent cx="2687504" cy="1647825"/>
            <wp:effectExtent l="0" t="0" r="0" b="0"/>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2638" cy="1657104"/>
                    </a:xfrm>
                    <a:prstGeom prst="rect">
                      <a:avLst/>
                    </a:prstGeom>
                    <a:noFill/>
                  </pic:spPr>
                </pic:pic>
              </a:graphicData>
            </a:graphic>
          </wp:inline>
        </w:drawing>
      </w:r>
    </w:p>
    <w:p w14:paraId="62632561" w14:textId="75669A0D" w:rsidR="00B3253F" w:rsidRPr="00B3253F" w:rsidRDefault="00B3253F" w:rsidP="00B3253F">
      <w:pPr>
        <w:spacing w:before="120"/>
        <w:jc w:val="center"/>
        <w:rPr>
          <w:b/>
          <w:lang w:val="es-ES"/>
        </w:rPr>
      </w:pPr>
      <w:r w:rsidRPr="00B3253F">
        <w:rPr>
          <w:b/>
          <w:sz w:val="18"/>
          <w:szCs w:val="18"/>
        </w:rPr>
        <w:t xml:space="preserve">Figura </w:t>
      </w:r>
      <w:del w:id="272" w:author="Daniel Anchuela Cantarero" w:date="2021-12-06T18:54:00Z">
        <w:r w:rsidRPr="00B3253F" w:rsidDel="00BB0249">
          <w:rPr>
            <w:b/>
            <w:sz w:val="18"/>
            <w:szCs w:val="18"/>
          </w:rPr>
          <w:fldChar w:fldCharType="begin"/>
        </w:r>
        <w:r w:rsidRPr="00B3253F" w:rsidDel="00BB0249">
          <w:rPr>
            <w:b/>
            <w:sz w:val="18"/>
            <w:szCs w:val="18"/>
          </w:rPr>
          <w:delInstrText xml:space="preserve"> SEQ Figura \* ARABIC </w:delInstrText>
        </w:r>
        <w:r w:rsidRPr="00B3253F" w:rsidDel="00BB0249">
          <w:rPr>
            <w:b/>
            <w:sz w:val="18"/>
            <w:szCs w:val="18"/>
          </w:rPr>
          <w:fldChar w:fldCharType="separate"/>
        </w:r>
        <w:r w:rsidRPr="00B3253F" w:rsidDel="00BB0249">
          <w:rPr>
            <w:b/>
            <w:noProof/>
            <w:sz w:val="18"/>
            <w:szCs w:val="18"/>
          </w:rPr>
          <w:delText>2</w:delText>
        </w:r>
        <w:r w:rsidRPr="00B3253F" w:rsidDel="00BB0249">
          <w:rPr>
            <w:b/>
            <w:sz w:val="18"/>
            <w:szCs w:val="18"/>
          </w:rPr>
          <w:fldChar w:fldCharType="end"/>
        </w:r>
      </w:del>
      <w:ins w:id="273" w:author="Daniel Anchuela Cantarero" w:date="2021-12-06T18:54:00Z">
        <w:r w:rsidR="00BB0249">
          <w:rPr>
            <w:b/>
            <w:sz w:val="18"/>
            <w:szCs w:val="18"/>
          </w:rPr>
          <w:t>5</w:t>
        </w:r>
      </w:ins>
      <w:r w:rsidRPr="00B3253F">
        <w:rPr>
          <w:b/>
          <w:sz w:val="18"/>
          <w:szCs w:val="18"/>
        </w:rPr>
        <w:t xml:space="preserve">: </w:t>
      </w:r>
      <w:r w:rsidRPr="00B3253F">
        <w:rPr>
          <w:bCs/>
          <w:sz w:val="18"/>
          <w:szCs w:val="18"/>
        </w:rPr>
        <w:t>Resultado gráfico del algoritmo del codo.</w:t>
      </w:r>
    </w:p>
    <w:p w14:paraId="109DD248" w14:textId="0783B360" w:rsidR="00B3253F" w:rsidRPr="00B3253F" w:rsidRDefault="056B3BAE" w:rsidP="00B3253F">
      <w:pPr>
        <w:rPr>
          <w:lang w:val="es-ES"/>
        </w:rPr>
      </w:pPr>
      <w:ins w:id="274" w:author="Constantino Antonio García Martínez" w:date="2021-12-05T18:31:00Z">
        <w:del w:id="275" w:author="Daniel Anchuela Cantarero" w:date="2021-12-06T15:30:00Z">
          <w:r w:rsidRPr="15AEB6B6" w:rsidDel="008C42C9">
            <w:rPr>
              <w:lang w:val="es-ES"/>
            </w:rPr>
            <w:delText xml:space="preserve">La </w:delText>
          </w:r>
        </w:del>
      </w:ins>
      <w:ins w:id="276" w:author="Constantino Antonio García Martínez" w:date="2021-12-05T18:32:00Z">
        <w:del w:id="277" w:author="Daniel Anchuela Cantarero" w:date="2021-12-06T15:30:00Z">
          <w:r w:rsidRPr="15AEB6B6" w:rsidDel="008C42C9">
            <w:rPr>
              <w:lang w:val="es-ES"/>
            </w:rPr>
            <w:delText>figura 2 muestra balbalblalbllbl.</w:delText>
          </w:r>
        </w:del>
      </w:ins>
      <w:ins w:id="278" w:author="Daniel Anchuela Cantarero" w:date="2021-12-06T15:30:00Z">
        <w:r w:rsidR="008C42C9">
          <w:rPr>
            <w:lang w:val="es-ES"/>
          </w:rPr>
          <w:t>La figura 2 muestra el resu</w:t>
        </w:r>
      </w:ins>
      <w:ins w:id="279" w:author="Daniel Anchuela Cantarero" w:date="2021-12-06T15:31:00Z">
        <w:r w:rsidR="008C42C9">
          <w:rPr>
            <w:lang w:val="es-ES"/>
          </w:rPr>
          <w:t>ltado de realizar el algoritmo del codo</w:t>
        </w:r>
      </w:ins>
      <w:ins w:id="280" w:author="Daniel Anchuela Cantarero" w:date="2021-12-06T15:35:00Z">
        <w:r w:rsidR="005233A9">
          <w:rPr>
            <w:lang w:val="es-ES"/>
          </w:rPr>
          <w:t xml:space="preserve"> (</w:t>
        </w:r>
      </w:ins>
      <w:ins w:id="281" w:author="Daniel Anchuela Cantarero" w:date="2021-12-06T15:36:00Z">
        <w:r w:rsidR="005233A9">
          <w:rPr>
            <w:lang w:val="es-ES"/>
          </w:rPr>
          <w:t>sección 3.3.1)</w:t>
        </w:r>
      </w:ins>
      <w:ins w:id="282" w:author="Daniel Anchuela Cantarero" w:date="2021-12-06T15:31:00Z">
        <w:r w:rsidR="008C42C9">
          <w:rPr>
            <w:lang w:val="es-ES"/>
          </w:rPr>
          <w:t xml:space="preserve"> sobre nuestros sets de datos. Este tipo de algoritmo</w:t>
        </w:r>
      </w:ins>
      <w:ins w:id="283" w:author="Daniel Anchuela Cantarero" w:date="2021-12-06T15:34:00Z">
        <w:r w:rsidR="005233A9">
          <w:rPr>
            <w:lang w:val="es-ES"/>
          </w:rPr>
          <w:t xml:space="preserve"> muestra </w:t>
        </w:r>
      </w:ins>
      <w:ins w:id="284" w:author="Daniel Anchuela Cantarero" w:date="2021-12-06T15:35:00Z">
        <w:r w:rsidR="005233A9">
          <w:rPr>
            <w:lang w:val="es-ES"/>
          </w:rPr>
          <w:t>el cambio de pendiente más</w:t>
        </w:r>
      </w:ins>
      <w:ins w:id="285" w:author="Daniel Anchuela Cantarero" w:date="2021-12-06T15:36:00Z">
        <w:r w:rsidR="005233A9">
          <w:rPr>
            <w:lang w:val="es-ES"/>
          </w:rPr>
          <w:t xml:space="preserve"> brusco en el número de </w:t>
        </w:r>
        <w:proofErr w:type="spellStart"/>
        <w:proofErr w:type="gramStart"/>
        <w:r w:rsidR="005233A9">
          <w:rPr>
            <w:lang w:val="es-ES"/>
          </w:rPr>
          <w:t>clusters</w:t>
        </w:r>
        <w:proofErr w:type="spellEnd"/>
        <w:proofErr w:type="gramEnd"/>
        <w:r w:rsidR="005233A9">
          <w:rPr>
            <w:lang w:val="es-ES"/>
          </w:rPr>
          <w:t xml:space="preserve"> óptimo.</w:t>
        </w:r>
      </w:ins>
      <w:ins w:id="286" w:author="Daniel Anchuela Cantarero" w:date="2021-12-06T15:35:00Z">
        <w:r w:rsidR="005233A9">
          <w:rPr>
            <w:lang w:val="es-ES"/>
          </w:rPr>
          <w:t xml:space="preserve"> </w:t>
        </w:r>
      </w:ins>
      <w:ins w:id="287" w:author="Daniel Anchuela Cantarero" w:date="2021-12-06T15:31:00Z">
        <w:r w:rsidR="008C42C9">
          <w:rPr>
            <w:lang w:val="es-ES"/>
          </w:rPr>
          <w:t xml:space="preserve"> </w:t>
        </w:r>
      </w:ins>
      <w:ins w:id="288" w:author="Constantino Antonio García Martínez" w:date="2021-12-05T18:32:00Z">
        <w:r w:rsidRPr="15AEB6B6">
          <w:rPr>
            <w:lang w:val="es-ES"/>
          </w:rPr>
          <w:t xml:space="preserve"> </w:t>
        </w:r>
      </w:ins>
      <w:r w:rsidR="67005FCC" w:rsidRPr="15AEB6B6">
        <w:rPr>
          <w:lang w:val="es-ES"/>
        </w:rPr>
        <w:t xml:space="preserve">En este caso se ve como el cambio más brusco </w:t>
      </w:r>
      <w:r w:rsidR="67005FCC" w:rsidRPr="15AEB6B6">
        <w:rPr>
          <w:lang w:val="es-ES"/>
        </w:rPr>
        <w:lastRenderedPageBreak/>
        <w:t xml:space="preserve">está en el número 2, lo que significa que efectivamente es 2 el número óptimo de </w:t>
      </w:r>
      <w:proofErr w:type="spellStart"/>
      <w:proofErr w:type="gramStart"/>
      <w:r w:rsidR="67005FCC" w:rsidRPr="15AEB6B6">
        <w:rPr>
          <w:i/>
          <w:iCs/>
          <w:lang w:val="es-ES"/>
        </w:rPr>
        <w:t>clusters</w:t>
      </w:r>
      <w:proofErr w:type="spellEnd"/>
      <w:proofErr w:type="gramEnd"/>
      <w:r w:rsidR="67005FCC" w:rsidRPr="15AEB6B6">
        <w:rPr>
          <w:lang w:val="es-ES"/>
        </w:rPr>
        <w:t xml:space="preserve"> para nuestra muestra.</w:t>
      </w:r>
    </w:p>
    <w:p w14:paraId="1198D80B" w14:textId="77777777" w:rsidR="00B3253F" w:rsidRPr="00B3253F" w:rsidRDefault="00B3253F" w:rsidP="00B3253F">
      <w:pPr>
        <w:keepNext/>
        <w:tabs>
          <w:tab w:val="num" w:pos="720"/>
        </w:tabs>
        <w:spacing w:before="80"/>
        <w:ind w:left="720"/>
        <w:outlineLvl w:val="1"/>
        <w:rPr>
          <w:rFonts w:cs="Arial"/>
          <w:b/>
          <w:bCs/>
          <w:iCs/>
          <w:szCs w:val="28"/>
          <w:lang w:val="es-ES"/>
        </w:rPr>
      </w:pPr>
      <w:r w:rsidRPr="00B3253F">
        <w:rPr>
          <w:rFonts w:cs="Arial"/>
          <w:b/>
          <w:bCs/>
          <w:i/>
          <w:szCs w:val="28"/>
          <w:lang w:val="es-ES"/>
        </w:rPr>
        <w:t xml:space="preserve">4.1.3. Estudio del número de </w:t>
      </w:r>
      <w:proofErr w:type="spellStart"/>
      <w:proofErr w:type="gramStart"/>
      <w:r w:rsidRPr="00B3253F">
        <w:rPr>
          <w:rFonts w:cs="Arial"/>
          <w:b/>
          <w:bCs/>
          <w:i/>
          <w:szCs w:val="28"/>
          <w:lang w:val="es-ES"/>
        </w:rPr>
        <w:t>clusters</w:t>
      </w:r>
      <w:proofErr w:type="spellEnd"/>
      <w:proofErr w:type="gramEnd"/>
      <w:r w:rsidRPr="00B3253F">
        <w:rPr>
          <w:rFonts w:cs="Arial"/>
          <w:b/>
          <w:bCs/>
          <w:i/>
          <w:szCs w:val="28"/>
          <w:lang w:val="es-ES"/>
        </w:rPr>
        <w:t xml:space="preserve"> </w:t>
      </w:r>
      <w:r w:rsidRPr="00B3253F">
        <w:rPr>
          <w:rFonts w:cs="Arial"/>
          <w:b/>
          <w:bCs/>
          <w:iCs/>
          <w:szCs w:val="28"/>
          <w:lang w:val="es-ES"/>
        </w:rPr>
        <w:t xml:space="preserve">por </w:t>
      </w:r>
      <w:proofErr w:type="spellStart"/>
      <w:r w:rsidRPr="00B3253F">
        <w:rPr>
          <w:rFonts w:cs="Arial"/>
          <w:b/>
          <w:bCs/>
          <w:iCs/>
          <w:szCs w:val="28"/>
          <w:lang w:val="es-ES"/>
        </w:rPr>
        <w:t>dendrograma</w:t>
      </w:r>
      <w:proofErr w:type="spellEnd"/>
    </w:p>
    <w:p w14:paraId="2FA4E734" w14:textId="77777777" w:rsidR="00B3253F" w:rsidRPr="00B3253F" w:rsidRDefault="00B3253F" w:rsidP="00B3253F">
      <w:pPr>
        <w:keepNext/>
        <w:jc w:val="center"/>
      </w:pPr>
      <w:r w:rsidRPr="00B3253F">
        <w:rPr>
          <w:noProof/>
          <w:lang w:val="es-ES"/>
        </w:rPr>
        <w:drawing>
          <wp:inline distT="0" distB="0" distL="0" distR="0" wp14:anchorId="59E3C2EE" wp14:editId="11B9FC0E">
            <wp:extent cx="2590800" cy="1724243"/>
            <wp:effectExtent l="0" t="0" r="0" b="9525"/>
            <wp:docPr id="7" name="Imagen 7" descr="Imagen que contiene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Histograma&#10;&#10;Descripción generada automáticamente"/>
                    <pic:cNvPicPr/>
                  </pic:nvPicPr>
                  <pic:blipFill>
                    <a:blip r:embed="rId19"/>
                    <a:stretch>
                      <a:fillRect/>
                    </a:stretch>
                  </pic:blipFill>
                  <pic:spPr>
                    <a:xfrm>
                      <a:off x="0" y="0"/>
                      <a:ext cx="2706406" cy="1801182"/>
                    </a:xfrm>
                    <a:prstGeom prst="rect">
                      <a:avLst/>
                    </a:prstGeom>
                  </pic:spPr>
                </pic:pic>
              </a:graphicData>
            </a:graphic>
          </wp:inline>
        </w:drawing>
      </w:r>
    </w:p>
    <w:p w14:paraId="64467B1F" w14:textId="19EFD30E" w:rsidR="00B3253F" w:rsidRPr="00B3253F" w:rsidRDefault="00B3253F" w:rsidP="00B3253F">
      <w:pPr>
        <w:spacing w:before="120"/>
        <w:jc w:val="center"/>
        <w:rPr>
          <w:bCs/>
          <w:sz w:val="18"/>
          <w:szCs w:val="18"/>
          <w:lang w:val="es-ES"/>
        </w:rPr>
      </w:pPr>
      <w:r w:rsidRPr="00B3253F">
        <w:rPr>
          <w:b/>
          <w:sz w:val="18"/>
          <w:szCs w:val="18"/>
        </w:rPr>
        <w:t xml:space="preserve">Figura </w:t>
      </w:r>
      <w:del w:id="289" w:author="Daniel Anchuela Cantarero" w:date="2021-12-06T18:54:00Z">
        <w:r w:rsidRPr="00B3253F" w:rsidDel="00BB0249">
          <w:rPr>
            <w:b/>
            <w:sz w:val="18"/>
            <w:szCs w:val="18"/>
          </w:rPr>
          <w:fldChar w:fldCharType="begin"/>
        </w:r>
        <w:r w:rsidRPr="00B3253F" w:rsidDel="00BB0249">
          <w:rPr>
            <w:b/>
            <w:sz w:val="18"/>
            <w:szCs w:val="18"/>
          </w:rPr>
          <w:delInstrText xml:space="preserve"> SEQ Figura \* ARABIC </w:delInstrText>
        </w:r>
        <w:r w:rsidRPr="00B3253F" w:rsidDel="00BB0249">
          <w:rPr>
            <w:b/>
            <w:sz w:val="18"/>
            <w:szCs w:val="18"/>
          </w:rPr>
          <w:fldChar w:fldCharType="separate"/>
        </w:r>
        <w:r w:rsidRPr="00B3253F" w:rsidDel="00BB0249">
          <w:rPr>
            <w:b/>
            <w:noProof/>
            <w:sz w:val="18"/>
            <w:szCs w:val="18"/>
          </w:rPr>
          <w:delText>3</w:delText>
        </w:r>
        <w:r w:rsidRPr="00B3253F" w:rsidDel="00BB0249">
          <w:rPr>
            <w:b/>
            <w:sz w:val="18"/>
            <w:szCs w:val="18"/>
          </w:rPr>
          <w:fldChar w:fldCharType="end"/>
        </w:r>
      </w:del>
      <w:ins w:id="290" w:author="Daniel Anchuela Cantarero" w:date="2021-12-06T18:54:00Z">
        <w:r w:rsidR="00BB0249">
          <w:rPr>
            <w:b/>
            <w:sz w:val="18"/>
            <w:szCs w:val="18"/>
          </w:rPr>
          <w:t>6</w:t>
        </w:r>
      </w:ins>
      <w:r w:rsidRPr="00B3253F">
        <w:rPr>
          <w:b/>
          <w:sz w:val="18"/>
          <w:szCs w:val="18"/>
        </w:rPr>
        <w:t xml:space="preserve">: </w:t>
      </w:r>
      <w:r w:rsidRPr="00B3253F">
        <w:rPr>
          <w:bCs/>
          <w:sz w:val="18"/>
          <w:szCs w:val="18"/>
        </w:rPr>
        <w:t xml:space="preserve">Resultado gráfico del estudio del </w:t>
      </w:r>
      <w:proofErr w:type="spellStart"/>
      <w:r w:rsidRPr="00B3253F">
        <w:rPr>
          <w:bCs/>
          <w:sz w:val="18"/>
          <w:szCs w:val="18"/>
        </w:rPr>
        <w:t>dendrograma</w:t>
      </w:r>
      <w:proofErr w:type="spellEnd"/>
      <w:r w:rsidRPr="00B3253F">
        <w:rPr>
          <w:bCs/>
          <w:i/>
          <w:iCs/>
          <w:sz w:val="18"/>
          <w:szCs w:val="18"/>
        </w:rPr>
        <w:t>.</w:t>
      </w:r>
    </w:p>
    <w:p w14:paraId="7EEE4E2B" w14:textId="7095E543" w:rsidR="00B3253F" w:rsidRPr="00B3253F" w:rsidRDefault="005233A9" w:rsidP="00B3253F">
      <w:pPr>
        <w:rPr>
          <w:lang w:val="es-ES"/>
        </w:rPr>
      </w:pPr>
      <w:ins w:id="291" w:author="Daniel Anchuela Cantarero" w:date="2021-12-06T15:37:00Z">
        <w:r>
          <w:rPr>
            <w:lang w:val="es-ES"/>
          </w:rPr>
          <w:t xml:space="preserve">En la figura 3 observamos el </w:t>
        </w:r>
      </w:ins>
      <w:ins w:id="292" w:author="Daniel Anchuela Cantarero" w:date="2021-12-06T15:38:00Z">
        <w:r>
          <w:rPr>
            <w:lang w:val="es-ES"/>
          </w:rPr>
          <w:t>producto</w:t>
        </w:r>
      </w:ins>
      <w:ins w:id="293" w:author="Daniel Anchuela Cantarero" w:date="2021-12-06T15:37:00Z">
        <w:r>
          <w:rPr>
            <w:lang w:val="es-ES"/>
          </w:rPr>
          <w:t xml:space="preserve"> de</w:t>
        </w:r>
      </w:ins>
      <w:ins w:id="294" w:author="Daniel Anchuela Cantarero" w:date="2021-12-06T15:38:00Z">
        <w:r>
          <w:rPr>
            <w:lang w:val="es-ES"/>
          </w:rPr>
          <w:t xml:space="preserve"> realizar un </w:t>
        </w:r>
        <w:proofErr w:type="spellStart"/>
        <w:r>
          <w:rPr>
            <w:lang w:val="es-ES"/>
          </w:rPr>
          <w:t>dendrograma</w:t>
        </w:r>
        <w:proofErr w:type="spellEnd"/>
        <w:r w:rsidR="004E4110">
          <w:rPr>
            <w:lang w:val="es-ES"/>
          </w:rPr>
          <w:t xml:space="preserve"> (sección 3.3.1)</w:t>
        </w:r>
        <w:r>
          <w:rPr>
            <w:lang w:val="es-ES"/>
          </w:rPr>
          <w:t xml:space="preserve"> sobre nuestros datos</w:t>
        </w:r>
        <w:r w:rsidR="004E4110">
          <w:rPr>
            <w:lang w:val="es-ES"/>
          </w:rPr>
          <w:t>.</w:t>
        </w:r>
      </w:ins>
      <w:ins w:id="295" w:author="Daniel Anchuela Cantarero" w:date="2021-12-06T15:37:00Z">
        <w:r>
          <w:rPr>
            <w:lang w:val="es-ES"/>
          </w:rPr>
          <w:t xml:space="preserve"> </w:t>
        </w:r>
      </w:ins>
      <w:r w:rsidR="67005FCC" w:rsidRPr="15AEB6B6">
        <w:rPr>
          <w:lang w:val="es-ES"/>
        </w:rPr>
        <w:t xml:space="preserve">En este caso también observamos como la distancia más larga se da cuando tratamos de unir los 2 </w:t>
      </w:r>
      <w:proofErr w:type="spellStart"/>
      <w:proofErr w:type="gramStart"/>
      <w:r w:rsidR="67005FCC" w:rsidRPr="15AEB6B6">
        <w:rPr>
          <w:i/>
          <w:iCs/>
          <w:lang w:val="es-ES"/>
        </w:rPr>
        <w:t>clusters</w:t>
      </w:r>
      <w:proofErr w:type="spellEnd"/>
      <w:proofErr w:type="gramEnd"/>
      <w:r w:rsidR="67005FCC" w:rsidRPr="15AEB6B6">
        <w:rPr>
          <w:lang w:val="es-ES"/>
        </w:rPr>
        <w:t xml:space="preserve"> principales, por lo que también es 2 el número óptimo.</w:t>
      </w:r>
    </w:p>
    <w:p w14:paraId="1739B5C5" w14:textId="77777777" w:rsidR="00B3253F" w:rsidRPr="00B3253F" w:rsidRDefault="00B3253F" w:rsidP="00B3253F">
      <w:pPr>
        <w:rPr>
          <w:lang w:val="es-ES"/>
        </w:rPr>
      </w:pPr>
    </w:p>
    <w:p w14:paraId="1BFEFAA5" w14:textId="77777777" w:rsidR="00B3253F" w:rsidRPr="00B3253F" w:rsidRDefault="00B3253F" w:rsidP="00B3253F">
      <w:pPr>
        <w:keepNext/>
        <w:numPr>
          <w:ilvl w:val="0"/>
          <w:numId w:val="1"/>
        </w:numPr>
        <w:spacing w:before="120"/>
        <w:ind w:left="431" w:hanging="431"/>
        <w:jc w:val="left"/>
        <w:outlineLvl w:val="0"/>
        <w:rPr>
          <w:rFonts w:cs="Arial"/>
          <w:b/>
          <w:bCs/>
          <w:kern w:val="32"/>
          <w:sz w:val="24"/>
          <w:szCs w:val="24"/>
          <w:lang w:val="es-ES"/>
        </w:rPr>
      </w:pPr>
      <w:r w:rsidRPr="00B3253F">
        <w:rPr>
          <w:rFonts w:cs="Arial"/>
          <w:b/>
          <w:bCs/>
          <w:kern w:val="32"/>
          <w:sz w:val="24"/>
          <w:szCs w:val="24"/>
          <w:lang w:val="es-ES"/>
        </w:rPr>
        <w:t>Discusión</w:t>
      </w:r>
    </w:p>
    <w:p w14:paraId="1FE248A3" w14:textId="3FAB8592" w:rsidR="00B3253F" w:rsidRPr="005026EA" w:rsidRDefault="00B3253F" w:rsidP="00B3253F">
      <w:r w:rsidRPr="00B3253F">
        <w:rPr>
          <w:lang w:val="es-ES"/>
        </w:rPr>
        <w:t xml:space="preserve">Como se puede observar en la Figura 4, la puntuación óptima es la obtenida aplicando el logaritmo, la reducción de dimensionalidad y el </w:t>
      </w:r>
      <w:r w:rsidRPr="00B3253F">
        <w:rPr>
          <w:i/>
          <w:iCs/>
          <w:lang w:val="es-ES"/>
        </w:rPr>
        <w:t>Gaussian</w:t>
      </w:r>
      <w:r w:rsidRPr="00B3253F">
        <w:rPr>
          <w:lang w:val="es-ES"/>
        </w:rPr>
        <w:t xml:space="preserve"> </w:t>
      </w:r>
      <w:r w:rsidRPr="00B3253F">
        <w:rPr>
          <w:i/>
          <w:iCs/>
          <w:lang w:val="es-ES"/>
        </w:rPr>
        <w:t>Mixture</w:t>
      </w:r>
      <w:r w:rsidRPr="00B3253F">
        <w:rPr>
          <w:lang w:val="es-ES"/>
        </w:rPr>
        <w:t xml:space="preserve"> </w:t>
      </w:r>
      <w:proofErr w:type="spellStart"/>
      <w:r w:rsidRPr="00B3253F">
        <w:rPr>
          <w:i/>
          <w:iCs/>
          <w:lang w:val="es-ES"/>
        </w:rPr>
        <w:t>model</w:t>
      </w:r>
      <w:proofErr w:type="spellEnd"/>
      <w:r w:rsidRPr="00B3253F">
        <w:rPr>
          <w:i/>
          <w:iCs/>
          <w:lang w:val="es-ES"/>
        </w:rPr>
        <w:t xml:space="preserve">. </w:t>
      </w:r>
      <w:r w:rsidRPr="005026EA">
        <w:rPr>
          <w:lang w:val="es-ES"/>
        </w:rPr>
        <w:t xml:space="preserve">Sin embargo, se puede observar </w:t>
      </w:r>
      <w:proofErr w:type="spellStart"/>
      <w:r w:rsidRPr="005026EA">
        <w:rPr>
          <w:lang w:val="es-ES"/>
        </w:rPr>
        <w:t>como</w:t>
      </w:r>
      <w:proofErr w:type="spellEnd"/>
      <w:r w:rsidRPr="005026EA">
        <w:rPr>
          <w:lang w:val="es-ES"/>
        </w:rPr>
        <w:t xml:space="preserve"> en realidad parece que el hecho de aplicar el logaritmo y la reducción de dimensionalidad es lo que verdaderamente hace que la puntuación sea buena ya que la</w:t>
      </w:r>
      <w:ins w:id="296" w:author="Daniel Anchuela Cantarero" w:date="2021-12-06T16:03:00Z">
        <w:r w:rsidR="007D5A79">
          <w:rPr>
            <w:lang w:val="es-ES"/>
          </w:rPr>
          <w:t>s</w:t>
        </w:r>
      </w:ins>
      <w:r w:rsidRPr="005026EA">
        <w:rPr>
          <w:lang w:val="es-ES"/>
        </w:rPr>
        <w:t xml:space="preserve"> diferencia</w:t>
      </w:r>
      <w:ins w:id="297" w:author="Daniel Anchuela Cantarero" w:date="2021-12-06T16:03:00Z">
        <w:r w:rsidR="007D5A79">
          <w:rPr>
            <w:lang w:val="es-ES"/>
          </w:rPr>
          <w:t>s</w:t>
        </w:r>
      </w:ins>
      <w:r w:rsidRPr="005026EA">
        <w:rPr>
          <w:lang w:val="es-ES"/>
        </w:rPr>
        <w:t xml:space="preserve"> entre las puntuaciones de los distintos métodos de clustering </w:t>
      </w:r>
      <w:del w:id="298" w:author="Daniel Anchuela Cantarero" w:date="2021-12-06T16:03:00Z">
        <w:r w:rsidRPr="005026EA" w:rsidDel="007D5A79">
          <w:rPr>
            <w:lang w:val="es-ES"/>
          </w:rPr>
          <w:delText>es mínima</w:delText>
        </w:r>
      </w:del>
      <w:ins w:id="299" w:author="Daniel Anchuela Cantarero" w:date="2021-12-06T16:03:00Z">
        <w:r w:rsidR="007D5A79">
          <w:rPr>
            <w:lang w:val="es-ES"/>
          </w:rPr>
          <w:t>no son significativas</w:t>
        </w:r>
      </w:ins>
      <w:r w:rsidRPr="005026EA">
        <w:rPr>
          <w:lang w:val="es-ES"/>
        </w:rPr>
        <w:t xml:space="preserve">. </w:t>
      </w:r>
    </w:p>
    <w:p w14:paraId="47094DA3" w14:textId="77777777" w:rsidR="00B3253F" w:rsidRPr="00B3253F" w:rsidRDefault="00B3253F" w:rsidP="00B3253F">
      <w:pPr>
        <w:rPr>
          <w:lang w:val="es-ES"/>
        </w:rPr>
      </w:pPr>
      <w:r w:rsidRPr="00B3253F">
        <w:rPr>
          <w:lang w:val="es-ES"/>
        </w:rPr>
        <w:t>Esto significa que haciendo más pruebas nos podría salir que es mejor opción usar otro algoritmo de clustering debido a que la diferencia es muy pequeña.</w:t>
      </w:r>
    </w:p>
    <w:p w14:paraId="4AF43770" w14:textId="2FC8E0E6" w:rsidR="00B3253F" w:rsidRPr="00DA078B" w:rsidRDefault="00DA078B" w:rsidP="00B3253F">
      <w:pPr>
        <w:rPr>
          <w:lang w:val="es-ES"/>
        </w:rPr>
      </w:pPr>
      <w:ins w:id="300" w:author="Daniel Anchuela Cantarero" w:date="2021-12-06T18:36:00Z">
        <w:r>
          <w:rPr>
            <w:lang w:val="es-ES"/>
          </w:rPr>
          <w:t>Poniendo a prueba el calibrador</w:t>
        </w:r>
      </w:ins>
      <w:ins w:id="301" w:author="Daniel Anchuela Cantarero" w:date="2021-12-06T18:37:00Z">
        <w:r>
          <w:rPr>
            <w:lang w:val="es-ES"/>
          </w:rPr>
          <w:t xml:space="preserve"> con los mismos voluntarios que utilizamos para recoger las muestras (sección 2.1.2</w:t>
        </w:r>
        <w:proofErr w:type="gramStart"/>
        <w:r>
          <w:rPr>
            <w:lang w:val="es-ES"/>
          </w:rPr>
          <w:t xml:space="preserve">) </w:t>
        </w:r>
      </w:ins>
      <w:ins w:id="302" w:author="Daniel Anchuela Cantarero" w:date="2021-12-06T18:36:00Z">
        <w:r>
          <w:rPr>
            <w:lang w:val="es-ES"/>
          </w:rPr>
          <w:t>,</w:t>
        </w:r>
        <w:proofErr w:type="gramEnd"/>
        <w:r>
          <w:rPr>
            <w:lang w:val="es-ES"/>
          </w:rPr>
          <w:t xml:space="preserve"> se puede observar como las contracciones se adaptan a todo tipo de pacientes</w:t>
        </w:r>
      </w:ins>
      <w:ins w:id="303" w:author="Daniel Anchuela Cantarero" w:date="2021-12-06T18:38:00Z">
        <w:r>
          <w:rPr>
            <w:lang w:val="es-ES"/>
          </w:rPr>
          <w:t xml:space="preserve">. Sin embargo, se puede observar un minúsculo </w:t>
        </w:r>
        <w:proofErr w:type="spellStart"/>
        <w:r>
          <w:rPr>
            <w:i/>
            <w:iCs/>
            <w:lang w:val="es-ES"/>
          </w:rPr>
          <w:t>delay</w:t>
        </w:r>
        <w:proofErr w:type="spellEnd"/>
        <w:r>
          <w:rPr>
            <w:lang w:val="es-ES"/>
          </w:rPr>
          <w:t xml:space="preserve"> que </w:t>
        </w:r>
      </w:ins>
      <w:proofErr w:type="spellStart"/>
      <w:ins w:id="304" w:author="Daniel Anchuela Cantarero" w:date="2021-12-06T18:39:00Z">
        <w:r>
          <w:rPr>
            <w:lang w:val="es-ES"/>
          </w:rPr>
          <w:t>se</w:t>
        </w:r>
        <w:proofErr w:type="spellEnd"/>
        <w:r>
          <w:rPr>
            <w:lang w:val="es-ES"/>
          </w:rPr>
          <w:t xml:space="preserve"> asume</w:t>
        </w:r>
      </w:ins>
      <w:ins w:id="305" w:author="Daniel Anchuela Cantarero" w:date="2021-12-06T18:38:00Z">
        <w:r>
          <w:rPr>
            <w:lang w:val="es-ES"/>
          </w:rPr>
          <w:t xml:space="preserve"> que depende del procesador del ordenador debid</w:t>
        </w:r>
      </w:ins>
      <w:ins w:id="306" w:author="Daniel Anchuela Cantarero" w:date="2021-12-06T18:39:00Z">
        <w:r>
          <w:rPr>
            <w:lang w:val="es-ES"/>
          </w:rPr>
          <w:t>o a la gran cantidad de datos.</w:t>
        </w:r>
      </w:ins>
    </w:p>
    <w:p w14:paraId="15FF99A2" w14:textId="77777777" w:rsidR="00B3253F" w:rsidRPr="00B3253F" w:rsidRDefault="00B3253F" w:rsidP="00B3253F">
      <w:pPr>
        <w:keepNext/>
        <w:numPr>
          <w:ilvl w:val="0"/>
          <w:numId w:val="1"/>
        </w:numPr>
        <w:spacing w:before="120"/>
        <w:ind w:left="431" w:hanging="431"/>
        <w:jc w:val="left"/>
        <w:outlineLvl w:val="0"/>
        <w:rPr>
          <w:rFonts w:cs="Arial"/>
          <w:b/>
          <w:bCs/>
          <w:kern w:val="32"/>
          <w:sz w:val="24"/>
          <w:szCs w:val="24"/>
          <w:lang w:val="es-ES"/>
        </w:rPr>
      </w:pPr>
      <w:r w:rsidRPr="00B3253F">
        <w:rPr>
          <w:rFonts w:cs="Arial"/>
          <w:b/>
          <w:bCs/>
          <w:kern w:val="32"/>
          <w:sz w:val="24"/>
          <w:szCs w:val="24"/>
          <w:lang w:val="es-ES"/>
        </w:rPr>
        <w:t>Conclusión</w:t>
      </w:r>
    </w:p>
    <w:p w14:paraId="09B59C72" w14:textId="4752781F" w:rsidR="00B3253F" w:rsidRPr="00B3253F" w:rsidDel="00C6592B" w:rsidRDefault="00B3253F" w:rsidP="00B3253F">
      <w:pPr>
        <w:rPr>
          <w:del w:id="307" w:author="Daniel Anchuela Cantarero" w:date="2021-12-06T18:40:00Z"/>
          <w:lang w:val="es-ES"/>
        </w:rPr>
      </w:pPr>
      <w:del w:id="308" w:author="Daniel Anchuela Cantarero" w:date="2021-12-06T18:40:00Z">
        <w:r w:rsidRPr="00B3253F" w:rsidDel="00C6592B">
          <w:rPr>
            <w:lang w:val="es-ES"/>
          </w:rPr>
          <w:delText xml:space="preserve">Los resultados de la Figura 4 sugieren que los mejores resultados se obtienen con el preprocesamiento LS-RDIM, mientras que el algoritmo de clustering no tiene un impacto relevante en el rendimiento.  </w:delText>
        </w:r>
      </w:del>
    </w:p>
    <w:p w14:paraId="173F648F" w14:textId="5DB93256" w:rsidR="00B3253F" w:rsidRDefault="00B3253F" w:rsidP="00B3253F">
      <w:pPr>
        <w:rPr>
          <w:ins w:id="309" w:author="Daniel Anchuela Cantarero" w:date="2021-12-06T18:40:00Z"/>
          <w:lang w:val="es-ES"/>
        </w:rPr>
      </w:pPr>
      <w:del w:id="310" w:author="Daniel Anchuela Cantarero" w:date="2021-12-06T18:40:00Z">
        <w:r w:rsidRPr="00B3253F" w:rsidDel="00C6592B">
          <w:rPr>
            <w:lang w:val="es-ES"/>
          </w:rPr>
          <w:delText>Lo hago lo ultimo con el abstract</w:delText>
        </w:r>
      </w:del>
    </w:p>
    <w:p w14:paraId="24CCE463" w14:textId="41B870ED" w:rsidR="00C6592B" w:rsidRDefault="00C6592B" w:rsidP="00B3253F">
      <w:pPr>
        <w:rPr>
          <w:ins w:id="311" w:author="Daniel Anchuela Cantarero" w:date="2021-12-06T18:51:00Z"/>
          <w:lang w:val="es-ES"/>
        </w:rPr>
      </w:pPr>
      <w:ins w:id="312" w:author="Daniel Anchuela Cantarero" w:date="2021-12-06T18:42:00Z">
        <w:r>
          <w:rPr>
            <w:lang w:val="es-ES"/>
          </w:rPr>
          <w:t xml:space="preserve">En este estudio </w:t>
        </w:r>
      </w:ins>
      <w:ins w:id="313" w:author="Daniel Anchuela Cantarero" w:date="2021-12-06T18:55:00Z">
        <w:r w:rsidR="0055585E">
          <w:rPr>
            <w:lang w:val="es-ES"/>
          </w:rPr>
          <w:t>se ha</w:t>
        </w:r>
      </w:ins>
      <w:ins w:id="314" w:author="Daniel Anchuela Cantarero" w:date="2021-12-06T18:42:00Z">
        <w:r>
          <w:rPr>
            <w:lang w:val="es-ES"/>
          </w:rPr>
          <w:t xml:space="preserve"> </w:t>
        </w:r>
      </w:ins>
      <w:ins w:id="315" w:author="Daniel Anchuela Cantarero" w:date="2021-12-06T18:44:00Z">
        <w:r w:rsidR="004857B3">
          <w:rPr>
            <w:lang w:val="es-ES"/>
          </w:rPr>
          <w:t xml:space="preserve">tratado de crear un calibrador automático basado en </w:t>
        </w:r>
        <w:r w:rsidR="004857B3">
          <w:rPr>
            <w:i/>
            <w:iCs/>
            <w:lang w:val="es-ES"/>
          </w:rPr>
          <w:t xml:space="preserve">machine </w:t>
        </w:r>
        <w:proofErr w:type="spellStart"/>
        <w:r w:rsidR="004857B3">
          <w:rPr>
            <w:i/>
            <w:iCs/>
            <w:lang w:val="es-ES"/>
          </w:rPr>
          <w:t>learning</w:t>
        </w:r>
        <w:proofErr w:type="spellEnd"/>
        <w:r w:rsidR="004857B3">
          <w:rPr>
            <w:lang w:val="es-ES"/>
          </w:rPr>
          <w:t xml:space="preserve"> con el fin de implementarlo en </w:t>
        </w:r>
      </w:ins>
      <w:ins w:id="316" w:author="Daniel Anchuela Cantarero" w:date="2021-12-06T18:45:00Z">
        <w:r w:rsidR="004857B3">
          <w:rPr>
            <w:lang w:val="es-ES"/>
          </w:rPr>
          <w:t>el controlador de una interfaz paciente-ordenador</w:t>
        </w:r>
      </w:ins>
      <w:ins w:id="317" w:author="Daniel Anchuela Cantarero" w:date="2021-12-06T18:47:00Z">
        <w:r w:rsidR="004857B3">
          <w:rPr>
            <w:lang w:val="es-ES"/>
          </w:rPr>
          <w:t xml:space="preserve"> por señales de EMG</w:t>
        </w:r>
      </w:ins>
      <w:ins w:id="318" w:author="Daniel Anchuela Cantarero" w:date="2021-12-06T18:45:00Z">
        <w:r w:rsidR="004857B3">
          <w:rPr>
            <w:lang w:val="es-ES"/>
          </w:rPr>
          <w:t>, para que se adapte a cualquier paciente</w:t>
        </w:r>
      </w:ins>
      <w:ins w:id="319" w:author="Daniel Anchuela Cantarero" w:date="2021-12-06T18:46:00Z">
        <w:r w:rsidR="004857B3">
          <w:rPr>
            <w:lang w:val="es-ES"/>
          </w:rPr>
          <w:t xml:space="preserve"> automáticamente. Para e</w:t>
        </w:r>
      </w:ins>
      <w:ins w:id="320" w:author="Daniel Anchuela Cantarero" w:date="2021-12-06T18:47:00Z">
        <w:r w:rsidR="004857B3">
          <w:rPr>
            <w:lang w:val="es-ES"/>
          </w:rPr>
          <w:t>ll</w:t>
        </w:r>
      </w:ins>
      <w:ins w:id="321" w:author="Daniel Anchuela Cantarero" w:date="2021-12-06T18:48:00Z">
        <w:r w:rsidR="004857B3">
          <w:rPr>
            <w:lang w:val="es-ES"/>
          </w:rPr>
          <w:t xml:space="preserve">o, </w:t>
        </w:r>
      </w:ins>
      <w:ins w:id="322" w:author="Daniel Anchuela Cantarero" w:date="2021-12-06T18:56:00Z">
        <w:r w:rsidR="0055585E">
          <w:rPr>
            <w:lang w:val="es-ES"/>
          </w:rPr>
          <w:t xml:space="preserve">se </w:t>
        </w:r>
        <w:proofErr w:type="spellStart"/>
        <w:r w:rsidR="0055585E">
          <w:rPr>
            <w:lang w:val="es-ES"/>
          </w:rPr>
          <w:t>ha</w:t>
        </w:r>
        <w:proofErr w:type="spellEnd"/>
        <w:r w:rsidR="0055585E">
          <w:rPr>
            <w:lang w:val="es-ES"/>
          </w:rPr>
          <w:t xml:space="preserve"> debido</w:t>
        </w:r>
      </w:ins>
      <w:ins w:id="323" w:author="Daniel Anchuela Cantarero" w:date="2021-12-06T18:48:00Z">
        <w:r w:rsidR="004857B3">
          <w:rPr>
            <w:lang w:val="es-ES"/>
          </w:rPr>
          <w:t xml:space="preserve"> hacer un estudio de cuál </w:t>
        </w:r>
      </w:ins>
      <w:ins w:id="324" w:author="Daniel Anchuela Cantarero" w:date="2021-12-06T18:56:00Z">
        <w:r w:rsidR="0055585E">
          <w:rPr>
            <w:lang w:val="es-ES"/>
          </w:rPr>
          <w:t>es</w:t>
        </w:r>
      </w:ins>
      <w:ins w:id="325" w:author="Daniel Anchuela Cantarero" w:date="2021-12-06T18:48:00Z">
        <w:r w:rsidR="004857B3">
          <w:rPr>
            <w:lang w:val="es-ES"/>
          </w:rPr>
          <w:t xml:space="preserve"> el mejor a</w:t>
        </w:r>
      </w:ins>
      <w:ins w:id="326" w:author="Daniel Anchuela Cantarero" w:date="2021-12-06T18:49:00Z">
        <w:r w:rsidR="004857B3">
          <w:rPr>
            <w:lang w:val="es-ES"/>
          </w:rPr>
          <w:t xml:space="preserve">lgoritmo de </w:t>
        </w:r>
        <w:r w:rsidR="004857B3" w:rsidRPr="0055585E">
          <w:rPr>
            <w:i/>
            <w:iCs/>
            <w:lang w:val="es-ES"/>
            <w:rPrChange w:id="327" w:author="Daniel Anchuela Cantarero" w:date="2021-12-06T18:56:00Z">
              <w:rPr>
                <w:lang w:val="es-ES"/>
              </w:rPr>
            </w:rPrChange>
          </w:rPr>
          <w:t>clustering</w:t>
        </w:r>
      </w:ins>
      <w:ins w:id="328" w:author="Daniel Anchuela Cantarero" w:date="2021-12-06T18:56:00Z">
        <w:r w:rsidR="0055585E">
          <w:rPr>
            <w:i/>
            <w:iCs/>
            <w:lang w:val="es-ES"/>
          </w:rPr>
          <w:t xml:space="preserve"> </w:t>
        </w:r>
        <w:r w:rsidR="0055585E">
          <w:rPr>
            <w:lang w:val="es-ES"/>
          </w:rPr>
          <w:t>para nuestro caso</w:t>
        </w:r>
      </w:ins>
      <w:ins w:id="329" w:author="Daniel Anchuela Cantarero" w:date="2021-12-06T18:49:00Z">
        <w:r w:rsidR="00BB0249">
          <w:rPr>
            <w:lang w:val="es-ES"/>
          </w:rPr>
          <w:t xml:space="preserve"> y</w:t>
        </w:r>
        <w:r w:rsidR="004857B3">
          <w:rPr>
            <w:lang w:val="es-ES"/>
          </w:rPr>
          <w:t xml:space="preserve"> las técnicas de preprocesado de datos que mejor se ajustan a los algoritmos</w:t>
        </w:r>
      </w:ins>
      <w:ins w:id="330" w:author="Daniel Anchuela Cantarero" w:date="2021-12-06T18:50:00Z">
        <w:r w:rsidR="00BB0249">
          <w:rPr>
            <w:lang w:val="es-ES"/>
          </w:rPr>
          <w:t xml:space="preserve">. En consecuencia, </w:t>
        </w:r>
      </w:ins>
      <w:ins w:id="331" w:author="Daniel Anchuela Cantarero" w:date="2021-12-06T18:57:00Z">
        <w:r w:rsidR="0055585E">
          <w:rPr>
            <w:lang w:val="es-ES"/>
          </w:rPr>
          <w:t xml:space="preserve">se </w:t>
        </w:r>
      </w:ins>
      <w:ins w:id="332" w:author="Daniel Anchuela Cantarero" w:date="2021-12-06T18:50:00Z">
        <w:r w:rsidR="00BB0249">
          <w:rPr>
            <w:lang w:val="es-ES"/>
          </w:rPr>
          <w:t>obt</w:t>
        </w:r>
      </w:ins>
      <w:ins w:id="333" w:author="Daniel Anchuela Cantarero" w:date="2021-12-06T18:57:00Z">
        <w:r w:rsidR="0055585E">
          <w:rPr>
            <w:lang w:val="es-ES"/>
          </w:rPr>
          <w:t>uvieron</w:t>
        </w:r>
      </w:ins>
      <w:ins w:id="334" w:author="Daniel Anchuela Cantarero" w:date="2021-12-06T18:50:00Z">
        <w:r w:rsidR="00BB0249">
          <w:rPr>
            <w:lang w:val="es-ES"/>
          </w:rPr>
          <w:t xml:space="preserve"> muestras de señales de EMG de diferentes voluntarios para comprobar que la opción elegida era</w:t>
        </w:r>
      </w:ins>
      <w:ins w:id="335" w:author="Daniel Anchuela Cantarero" w:date="2021-12-06T18:51:00Z">
        <w:r w:rsidR="00BB0249">
          <w:rPr>
            <w:lang w:val="es-ES"/>
          </w:rPr>
          <w:t xml:space="preserve"> la óptima para diferentes muestras y usuarios.</w:t>
        </w:r>
      </w:ins>
    </w:p>
    <w:p w14:paraId="0A96F7D1" w14:textId="28CE0CDF" w:rsidR="00BB0249" w:rsidRDefault="00BB0249" w:rsidP="00B3253F">
      <w:pPr>
        <w:rPr>
          <w:ins w:id="336" w:author="Daniel Anchuela Cantarero" w:date="2021-12-06T18:53:00Z"/>
          <w:lang w:val="es-ES"/>
        </w:rPr>
      </w:pPr>
      <w:ins w:id="337" w:author="Daniel Anchuela Cantarero" w:date="2021-12-06T18:51:00Z">
        <w:r>
          <w:rPr>
            <w:lang w:val="es-ES"/>
          </w:rPr>
          <w:t xml:space="preserve">Los resultados de la Figura </w:t>
        </w:r>
        <w:r>
          <w:rPr>
            <w:lang w:val="es-ES"/>
          </w:rPr>
          <w:t>4</w:t>
        </w:r>
        <w:r>
          <w:rPr>
            <w:lang w:val="es-ES"/>
          </w:rPr>
          <w:t xml:space="preserve"> sugieren que los mejores resultados se obtienen con el preprocesamiento LS-RDIM</w:t>
        </w:r>
      </w:ins>
      <w:ins w:id="338" w:author="Daniel Anchuela Cantarero" w:date="2021-12-06T18:52:00Z">
        <w:r>
          <w:rPr>
            <w:lang w:val="es-ES"/>
          </w:rPr>
          <w:t xml:space="preserve"> (hacer el logaritmo y reducción de dimensionalidad)</w:t>
        </w:r>
      </w:ins>
      <w:ins w:id="339" w:author="Daniel Anchuela Cantarero" w:date="2021-12-06T18:51:00Z">
        <w:r>
          <w:rPr>
            <w:lang w:val="es-ES"/>
          </w:rPr>
          <w:t>, mientras que el algoritmo de clustering no tiene un impacto relevante en el rendimiento</w:t>
        </w:r>
      </w:ins>
      <w:ins w:id="340" w:author="Daniel Anchuela Cantarero" w:date="2021-12-06T18:53:00Z">
        <w:r>
          <w:rPr>
            <w:lang w:val="es-ES"/>
          </w:rPr>
          <w:t>.</w:t>
        </w:r>
      </w:ins>
    </w:p>
    <w:p w14:paraId="03D0982A" w14:textId="5F677B98" w:rsidR="00BB0249" w:rsidRDefault="00BB0249" w:rsidP="00B3253F">
      <w:pPr>
        <w:rPr>
          <w:ins w:id="341" w:author="Daniel Anchuela Cantarero" w:date="2021-12-06T18:47:00Z"/>
          <w:lang w:val="es-ES"/>
        </w:rPr>
      </w:pPr>
      <w:ins w:id="342" w:author="Daniel Anchuela Cantarero" w:date="2021-12-06T18:53:00Z">
        <w:r>
          <w:rPr>
            <w:lang w:val="es-ES"/>
          </w:rPr>
          <w:t xml:space="preserve">Los resultados de las figuras </w:t>
        </w:r>
      </w:ins>
      <w:ins w:id="343" w:author="Daniel Anchuela Cantarero" w:date="2021-12-06T18:54:00Z">
        <w:r>
          <w:rPr>
            <w:lang w:val="es-ES"/>
          </w:rPr>
          <w:t>5 y 6 sugieren que la asu</w:t>
        </w:r>
        <w:r w:rsidR="0055585E">
          <w:rPr>
            <w:lang w:val="es-ES"/>
          </w:rPr>
          <w:t xml:space="preserve">nción de que </w:t>
        </w:r>
      </w:ins>
      <w:ins w:id="344" w:author="Daniel Anchuela Cantarero" w:date="2021-12-06T18:57:00Z">
        <w:r w:rsidR="0055585E">
          <w:rPr>
            <w:lang w:val="es-ES"/>
          </w:rPr>
          <w:t>los</w:t>
        </w:r>
      </w:ins>
      <w:ins w:id="345" w:author="Daniel Anchuela Cantarero" w:date="2021-12-06T18:54:00Z">
        <w:r w:rsidR="0055585E">
          <w:rPr>
            <w:lang w:val="es-ES"/>
          </w:rPr>
          <w:t xml:space="preserve"> d</w:t>
        </w:r>
      </w:ins>
      <w:ins w:id="346" w:author="Daniel Anchuela Cantarero" w:date="2021-12-06T18:55:00Z">
        <w:r w:rsidR="0055585E">
          <w:rPr>
            <w:lang w:val="es-ES"/>
          </w:rPr>
          <w:t xml:space="preserve">atos se pueden agrupar binariamente (si hay contracción o no) es correcta ya que muestran que el número óptimo de </w:t>
        </w:r>
        <w:proofErr w:type="spellStart"/>
        <w:proofErr w:type="gramStart"/>
        <w:r w:rsidR="0055585E" w:rsidRPr="0055585E">
          <w:rPr>
            <w:i/>
            <w:iCs/>
            <w:lang w:val="es-ES"/>
            <w:rPrChange w:id="347" w:author="Daniel Anchuela Cantarero" w:date="2021-12-06T18:55:00Z">
              <w:rPr>
                <w:lang w:val="es-ES"/>
              </w:rPr>
            </w:rPrChange>
          </w:rPr>
          <w:t>clusters</w:t>
        </w:r>
        <w:proofErr w:type="spellEnd"/>
        <w:proofErr w:type="gramEnd"/>
        <w:r w:rsidR="0055585E">
          <w:rPr>
            <w:lang w:val="es-ES"/>
          </w:rPr>
          <w:t xml:space="preserve"> es 2.</w:t>
        </w:r>
      </w:ins>
    </w:p>
    <w:p w14:paraId="3374FD52" w14:textId="73DB4B3D" w:rsidR="004857B3" w:rsidRPr="004857B3" w:rsidDel="0055585E" w:rsidRDefault="004857B3" w:rsidP="00B3253F">
      <w:pPr>
        <w:rPr>
          <w:del w:id="348" w:author="Daniel Anchuela Cantarero" w:date="2021-12-06T18:55:00Z"/>
          <w:lang w:val="es-ES"/>
        </w:rPr>
      </w:pPr>
    </w:p>
    <w:p w14:paraId="76017CB1" w14:textId="77777777" w:rsidR="00B3253F" w:rsidRPr="00B3253F" w:rsidRDefault="00B3253F" w:rsidP="00B3253F">
      <w:pPr>
        <w:keepNext/>
        <w:numPr>
          <w:ilvl w:val="0"/>
          <w:numId w:val="1"/>
        </w:numPr>
        <w:spacing w:before="120"/>
        <w:ind w:left="431" w:hanging="431"/>
        <w:jc w:val="left"/>
        <w:outlineLvl w:val="0"/>
        <w:rPr>
          <w:rFonts w:cs="Arial"/>
          <w:b/>
          <w:bCs/>
          <w:kern w:val="32"/>
          <w:sz w:val="18"/>
          <w:szCs w:val="18"/>
          <w:lang w:val="en-US"/>
        </w:rPr>
      </w:pPr>
      <w:r w:rsidRPr="00B3253F">
        <w:rPr>
          <w:rFonts w:cs="Arial"/>
          <w:b/>
          <w:bCs/>
          <w:kern w:val="32"/>
          <w:sz w:val="24"/>
          <w:szCs w:val="24"/>
          <w:lang w:val="es-ES"/>
        </w:rPr>
        <w:t>Referencias</w:t>
      </w:r>
    </w:p>
    <w:p w14:paraId="32197BBA" w14:textId="77777777" w:rsidR="00B3253F" w:rsidRPr="00B3253F" w:rsidRDefault="00B3253F" w:rsidP="00B3253F">
      <w:pPr>
        <w:numPr>
          <w:ilvl w:val="0"/>
          <w:numId w:val="7"/>
        </w:numPr>
        <w:contextualSpacing/>
        <w:rPr>
          <w:sz w:val="18"/>
          <w:szCs w:val="18"/>
          <w:lang w:val="en-US"/>
        </w:rPr>
      </w:pPr>
      <w:r w:rsidRPr="00B3253F">
        <w:rPr>
          <w:sz w:val="18"/>
          <w:szCs w:val="18"/>
          <w:lang w:val="es-ES"/>
        </w:rPr>
        <w:t xml:space="preserve">La E, Mar E, Grau A, et al. LAS REDES BAYESIANAS COMO SISTEMAS de SOPORTE a LA DECISIÓN. </w:t>
      </w:r>
      <w:r w:rsidRPr="00B3253F">
        <w:rPr>
          <w:sz w:val="18"/>
          <w:szCs w:val="18"/>
          <w:lang w:val="en-US"/>
        </w:rPr>
        <w:t>Accessed December 1, 2021. https://lsi2.ugr.es/~rosana/investigacion/files/abad-efsi02.pdf</w:t>
      </w:r>
    </w:p>
    <w:p w14:paraId="16AC57EE" w14:textId="77777777" w:rsidR="00B3253F" w:rsidRPr="00B3253F" w:rsidRDefault="00B3253F" w:rsidP="00B3253F">
      <w:pPr>
        <w:numPr>
          <w:ilvl w:val="0"/>
          <w:numId w:val="7"/>
        </w:numPr>
        <w:contextualSpacing/>
        <w:rPr>
          <w:sz w:val="18"/>
          <w:szCs w:val="18"/>
          <w:lang w:val="es-ES"/>
        </w:rPr>
      </w:pPr>
      <w:r w:rsidRPr="00B3253F">
        <w:rPr>
          <w:sz w:val="18"/>
          <w:szCs w:val="18"/>
          <w:lang w:val="es-ES"/>
        </w:rPr>
        <w:t>‌</w:t>
      </w:r>
      <w:r w:rsidRPr="00B3253F">
        <w:t xml:space="preserve"> </w:t>
      </w:r>
      <w:r w:rsidRPr="00B3253F">
        <w:rPr>
          <w:sz w:val="18"/>
          <w:szCs w:val="18"/>
          <w:lang w:val="es-ES"/>
        </w:rPr>
        <w:t>De la Hoz Manotas, A. K., Martínez-Palacio, U. J., &amp; Mendoza-Palechor, F. E. (2013). Técnicas de ML en medicina cardiovascular. Memorias, 11(20), 41-46.</w:t>
      </w:r>
    </w:p>
    <w:p w14:paraId="6CB5F244" w14:textId="6A0A2764" w:rsidR="00B3253F" w:rsidRPr="00B3253F" w:rsidDel="007D5A79" w:rsidRDefault="00B3253F" w:rsidP="007D5A79">
      <w:pPr>
        <w:ind w:left="360"/>
        <w:contextualSpacing/>
        <w:rPr>
          <w:del w:id="349" w:author="Daniel Anchuela Cantarero" w:date="2021-12-06T16:07:00Z"/>
          <w:sz w:val="18"/>
          <w:szCs w:val="18"/>
          <w:lang w:val="en-US"/>
        </w:rPr>
      </w:pPr>
    </w:p>
    <w:p w14:paraId="1B1C0C5F" w14:textId="17263A25" w:rsidR="00B3253F" w:rsidRPr="00B3253F" w:rsidDel="007D5A79" w:rsidRDefault="00B3253F" w:rsidP="007D5A79">
      <w:pPr>
        <w:contextualSpacing/>
        <w:rPr>
          <w:del w:id="350" w:author="Daniel Anchuela Cantarero" w:date="2021-12-06T16:07:00Z"/>
          <w:sz w:val="18"/>
          <w:szCs w:val="18"/>
          <w:lang w:val="en-US"/>
        </w:rPr>
      </w:pPr>
    </w:p>
    <w:p w14:paraId="1CFFB7E4" w14:textId="028FBA5B" w:rsidR="00260CEB" w:rsidRDefault="00260CEB" w:rsidP="00B3253F">
      <w:pPr>
        <w:numPr>
          <w:ilvl w:val="0"/>
          <w:numId w:val="7"/>
        </w:numPr>
        <w:contextualSpacing/>
        <w:rPr>
          <w:sz w:val="18"/>
          <w:szCs w:val="18"/>
          <w:lang w:val="es-ES"/>
        </w:rPr>
      </w:pPr>
      <w:r w:rsidRPr="007D5A79">
        <w:rPr>
          <w:sz w:val="18"/>
          <w:szCs w:val="18"/>
          <w:lang w:val="es-ES"/>
        </w:rPr>
        <w:t xml:space="preserve">Velasco, M. A., </w:t>
      </w:r>
      <w:proofErr w:type="spellStart"/>
      <w:r w:rsidRPr="007D5A79">
        <w:rPr>
          <w:sz w:val="18"/>
          <w:szCs w:val="18"/>
          <w:lang w:val="es-ES"/>
        </w:rPr>
        <w:t>Clemotte</w:t>
      </w:r>
      <w:proofErr w:type="spellEnd"/>
      <w:r w:rsidRPr="007D5A79">
        <w:rPr>
          <w:sz w:val="18"/>
          <w:szCs w:val="18"/>
          <w:lang w:val="es-ES"/>
        </w:rPr>
        <w:t xml:space="preserve">, A., Raya, R., Ceres Ruiz, R., &amp; </w:t>
      </w:r>
      <w:proofErr w:type="spellStart"/>
      <w:r w:rsidRPr="007D5A79">
        <w:rPr>
          <w:sz w:val="18"/>
          <w:szCs w:val="18"/>
          <w:lang w:val="es-ES"/>
        </w:rPr>
        <w:t>Rocón</w:t>
      </w:r>
      <w:proofErr w:type="spellEnd"/>
      <w:r w:rsidRPr="007D5A79">
        <w:rPr>
          <w:sz w:val="18"/>
          <w:szCs w:val="18"/>
          <w:lang w:val="es-ES"/>
        </w:rPr>
        <w:t xml:space="preserve">, E. (2015). </w:t>
      </w:r>
      <w:proofErr w:type="spellStart"/>
      <w:r w:rsidRPr="007D5A79">
        <w:rPr>
          <w:sz w:val="18"/>
          <w:szCs w:val="18"/>
          <w:lang w:val="es-ES"/>
        </w:rPr>
        <w:t>MouseField</w:t>
      </w:r>
      <w:proofErr w:type="spellEnd"/>
      <w:r w:rsidRPr="007D5A79">
        <w:rPr>
          <w:sz w:val="18"/>
          <w:szCs w:val="18"/>
          <w:lang w:val="es-ES"/>
        </w:rPr>
        <w:t>. Técnica de ayuda al apuntamiento y selección en un interfaz persona-computador basado en el movimiento de cabeza para personas con parálisis cerebral.</w:t>
      </w:r>
    </w:p>
    <w:p w14:paraId="5EECDB46" w14:textId="77777777" w:rsidR="007D5A79" w:rsidRDefault="007D5A79" w:rsidP="007D5A79">
      <w:pPr>
        <w:ind w:left="720"/>
        <w:contextualSpacing/>
        <w:rPr>
          <w:sz w:val="18"/>
          <w:szCs w:val="18"/>
          <w:lang w:val="es-ES"/>
        </w:rPr>
        <w:pPrChange w:id="351" w:author="Daniel Anchuela Cantarero" w:date="2021-12-06T16:07:00Z">
          <w:pPr>
            <w:numPr>
              <w:numId w:val="7"/>
            </w:numPr>
            <w:ind w:left="720" w:hanging="360"/>
            <w:contextualSpacing/>
          </w:pPr>
        </w:pPrChange>
      </w:pPr>
    </w:p>
    <w:p w14:paraId="3BDDC266" w14:textId="01DDF40F" w:rsidR="00543276" w:rsidRPr="00543276" w:rsidRDefault="00543276" w:rsidP="00B3253F">
      <w:pPr>
        <w:numPr>
          <w:ilvl w:val="0"/>
          <w:numId w:val="7"/>
        </w:numPr>
        <w:contextualSpacing/>
        <w:rPr>
          <w:sz w:val="18"/>
          <w:szCs w:val="18"/>
          <w:lang w:val="en-US"/>
        </w:rPr>
      </w:pPr>
      <w:proofErr w:type="spellStart"/>
      <w:r w:rsidRPr="00B3253F">
        <w:rPr>
          <w:sz w:val="18"/>
          <w:szCs w:val="18"/>
          <w:lang w:val="en-US"/>
        </w:rPr>
        <w:t>Guerreiro</w:t>
      </w:r>
      <w:proofErr w:type="spellEnd"/>
      <w:r w:rsidRPr="00B3253F">
        <w:rPr>
          <w:sz w:val="18"/>
          <w:szCs w:val="18"/>
          <w:lang w:val="en-US"/>
        </w:rPr>
        <w:t xml:space="preserve">, J., Martins, R., Silva, H., </w:t>
      </w:r>
      <w:proofErr w:type="spellStart"/>
      <w:r w:rsidRPr="00B3253F">
        <w:rPr>
          <w:sz w:val="18"/>
          <w:szCs w:val="18"/>
          <w:lang w:val="en-US"/>
        </w:rPr>
        <w:t>Lourenço</w:t>
      </w:r>
      <w:proofErr w:type="spellEnd"/>
      <w:r w:rsidRPr="00B3253F">
        <w:rPr>
          <w:sz w:val="18"/>
          <w:szCs w:val="18"/>
          <w:lang w:val="en-US"/>
        </w:rPr>
        <w:t xml:space="preserve">, A., &amp; Fred, A. L. (2013, July). </w:t>
      </w:r>
      <w:proofErr w:type="spellStart"/>
      <w:r w:rsidRPr="00B3253F">
        <w:rPr>
          <w:sz w:val="18"/>
          <w:szCs w:val="18"/>
          <w:lang w:val="en-US"/>
        </w:rPr>
        <w:t>BITalino</w:t>
      </w:r>
      <w:proofErr w:type="spellEnd"/>
      <w:r w:rsidRPr="00B3253F">
        <w:rPr>
          <w:sz w:val="18"/>
          <w:szCs w:val="18"/>
          <w:lang w:val="en-US"/>
        </w:rPr>
        <w:t>-A multimodal platform for physiological computing. In ICINCO (1) (pp. 500-506).</w:t>
      </w:r>
    </w:p>
    <w:p w14:paraId="1E13611F" w14:textId="0F251768" w:rsidR="00B3253F" w:rsidRPr="00B3253F" w:rsidRDefault="00B3253F" w:rsidP="00B3253F">
      <w:pPr>
        <w:numPr>
          <w:ilvl w:val="0"/>
          <w:numId w:val="7"/>
        </w:numPr>
        <w:contextualSpacing/>
        <w:rPr>
          <w:sz w:val="18"/>
          <w:szCs w:val="18"/>
          <w:lang w:val="es-ES"/>
        </w:rPr>
      </w:pPr>
      <w:proofErr w:type="spellStart"/>
      <w:r w:rsidRPr="00B3253F">
        <w:rPr>
          <w:sz w:val="18"/>
          <w:szCs w:val="18"/>
          <w:lang w:val="en-US"/>
        </w:rPr>
        <w:t>biosignalsplux</w:t>
      </w:r>
      <w:proofErr w:type="spellEnd"/>
      <w:r w:rsidRPr="00B3253F">
        <w:rPr>
          <w:sz w:val="18"/>
          <w:szCs w:val="18"/>
          <w:lang w:val="en-US"/>
        </w:rPr>
        <w:t xml:space="preserve"> | </w:t>
      </w:r>
      <w:proofErr w:type="spellStart"/>
      <w:r w:rsidRPr="00B3253F">
        <w:rPr>
          <w:sz w:val="18"/>
          <w:szCs w:val="18"/>
          <w:lang w:val="en-US"/>
        </w:rPr>
        <w:t>OpenSignals</w:t>
      </w:r>
      <w:proofErr w:type="spellEnd"/>
      <w:r w:rsidRPr="00B3253F">
        <w:rPr>
          <w:sz w:val="18"/>
          <w:szCs w:val="18"/>
          <w:lang w:val="en-US"/>
        </w:rPr>
        <w:t xml:space="preserve">. Biosignalsplux.com. Published 2020. </w:t>
      </w:r>
      <w:r w:rsidRPr="00B3253F">
        <w:rPr>
          <w:sz w:val="18"/>
          <w:szCs w:val="18"/>
          <w:lang w:val="es-ES"/>
        </w:rPr>
        <w:t>Accedió en septiembre 21, 2021.</w:t>
      </w:r>
    </w:p>
    <w:p w14:paraId="6881961C" w14:textId="77777777" w:rsidR="00B3253F" w:rsidRPr="00B3253F" w:rsidRDefault="00B3253F" w:rsidP="00B3253F">
      <w:pPr>
        <w:ind w:left="720"/>
        <w:contextualSpacing/>
        <w:rPr>
          <w:sz w:val="18"/>
          <w:szCs w:val="18"/>
          <w:lang w:val="es-ES"/>
        </w:rPr>
      </w:pPr>
      <w:r w:rsidRPr="00B3253F">
        <w:rPr>
          <w:sz w:val="18"/>
          <w:szCs w:val="18"/>
          <w:lang w:val="es-ES"/>
        </w:rPr>
        <w:t>https://biosignalsplux.com/products/software/opensignals.html</w:t>
      </w:r>
    </w:p>
    <w:p w14:paraId="433F9E0D" w14:textId="77777777" w:rsidR="00543276" w:rsidRPr="00B3253F" w:rsidRDefault="00543276" w:rsidP="00543276">
      <w:pPr>
        <w:numPr>
          <w:ilvl w:val="0"/>
          <w:numId w:val="7"/>
        </w:numPr>
        <w:contextualSpacing/>
        <w:rPr>
          <w:sz w:val="18"/>
          <w:szCs w:val="18"/>
          <w:lang w:val="es-ES"/>
        </w:rPr>
      </w:pPr>
      <w:r w:rsidRPr="00B3253F">
        <w:rPr>
          <w:sz w:val="18"/>
          <w:szCs w:val="18"/>
          <w:lang w:val="es-ES"/>
        </w:rPr>
        <w:t xml:space="preserve">Cambronero, C. G., &amp; Moreno, I. G. (2006). Algoritmos de aprendizaje: </w:t>
      </w:r>
      <w:proofErr w:type="spellStart"/>
      <w:r w:rsidRPr="00B3253F">
        <w:rPr>
          <w:sz w:val="18"/>
          <w:szCs w:val="18"/>
          <w:lang w:val="es-ES"/>
        </w:rPr>
        <w:t>knn</w:t>
      </w:r>
      <w:proofErr w:type="spellEnd"/>
      <w:r w:rsidRPr="00B3253F">
        <w:rPr>
          <w:sz w:val="18"/>
          <w:szCs w:val="18"/>
          <w:lang w:val="es-ES"/>
        </w:rPr>
        <w:t xml:space="preserve"> &amp; </w:t>
      </w:r>
      <w:proofErr w:type="spellStart"/>
      <w:r w:rsidRPr="00B3253F">
        <w:rPr>
          <w:sz w:val="18"/>
          <w:szCs w:val="18"/>
          <w:lang w:val="es-ES"/>
        </w:rPr>
        <w:t>kmeans</w:t>
      </w:r>
      <w:proofErr w:type="spellEnd"/>
      <w:r w:rsidRPr="00B3253F">
        <w:rPr>
          <w:sz w:val="18"/>
          <w:szCs w:val="18"/>
          <w:lang w:val="es-ES"/>
        </w:rPr>
        <w:t xml:space="preserve">. </w:t>
      </w:r>
      <w:proofErr w:type="spellStart"/>
      <w:r w:rsidRPr="00B3253F">
        <w:rPr>
          <w:sz w:val="18"/>
          <w:szCs w:val="18"/>
          <w:lang w:val="es-ES"/>
        </w:rPr>
        <w:t>Intelgencia</w:t>
      </w:r>
      <w:proofErr w:type="spellEnd"/>
      <w:r w:rsidRPr="00B3253F">
        <w:rPr>
          <w:sz w:val="18"/>
          <w:szCs w:val="18"/>
          <w:lang w:val="es-ES"/>
        </w:rPr>
        <w:t xml:space="preserve"> en Redes de Comunicación, Universidad Carlos III de Madrid, 23. Accedió en septiembre 25, 2021.</w:t>
      </w:r>
    </w:p>
    <w:p w14:paraId="7A9F3F12" w14:textId="77777777" w:rsidR="00543276" w:rsidRPr="00B3253F" w:rsidRDefault="00543276" w:rsidP="00543276">
      <w:pPr>
        <w:numPr>
          <w:ilvl w:val="0"/>
          <w:numId w:val="7"/>
        </w:numPr>
        <w:contextualSpacing/>
        <w:rPr>
          <w:sz w:val="18"/>
          <w:szCs w:val="18"/>
          <w:lang w:val="en-US"/>
        </w:rPr>
      </w:pPr>
      <w:r w:rsidRPr="00B3253F">
        <w:rPr>
          <w:sz w:val="18"/>
          <w:szCs w:val="18"/>
          <w:lang w:val="es-ES"/>
        </w:rPr>
        <w:t xml:space="preserve">Instituto de </w:t>
      </w:r>
      <w:proofErr w:type="spellStart"/>
      <w:r w:rsidRPr="00B3253F">
        <w:rPr>
          <w:sz w:val="18"/>
          <w:szCs w:val="18"/>
          <w:lang w:val="es-ES"/>
        </w:rPr>
        <w:t>Informatica</w:t>
      </w:r>
      <w:proofErr w:type="spellEnd"/>
      <w:r w:rsidRPr="00B3253F">
        <w:rPr>
          <w:sz w:val="18"/>
          <w:szCs w:val="18"/>
          <w:lang w:val="es-ES"/>
        </w:rPr>
        <w:t xml:space="preserve"> UACh. [INFO337] Modelos de mezcla de Gaussianas parte 1. </w:t>
      </w:r>
      <w:r w:rsidRPr="00B3253F">
        <w:rPr>
          <w:sz w:val="18"/>
          <w:szCs w:val="18"/>
          <w:lang w:val="en-US"/>
        </w:rPr>
        <w:t xml:space="preserve">YouTube. Published online December 10, 2020. </w:t>
      </w:r>
      <w:proofErr w:type="spellStart"/>
      <w:r w:rsidRPr="00B3253F">
        <w:rPr>
          <w:sz w:val="18"/>
          <w:szCs w:val="18"/>
          <w:lang w:val="en-US"/>
        </w:rPr>
        <w:t>Accedió</w:t>
      </w:r>
      <w:proofErr w:type="spellEnd"/>
      <w:r w:rsidRPr="00B3253F">
        <w:rPr>
          <w:sz w:val="18"/>
          <w:szCs w:val="18"/>
          <w:lang w:val="en-US"/>
        </w:rPr>
        <w:t xml:space="preserve"> </w:t>
      </w:r>
      <w:proofErr w:type="spellStart"/>
      <w:r w:rsidRPr="00B3253F">
        <w:rPr>
          <w:sz w:val="18"/>
          <w:szCs w:val="18"/>
          <w:lang w:val="en-US"/>
        </w:rPr>
        <w:t>en</w:t>
      </w:r>
      <w:proofErr w:type="spellEnd"/>
      <w:r w:rsidRPr="00B3253F">
        <w:rPr>
          <w:sz w:val="18"/>
          <w:szCs w:val="18"/>
          <w:lang w:val="en-US"/>
        </w:rPr>
        <w:t xml:space="preserve"> </w:t>
      </w:r>
      <w:proofErr w:type="spellStart"/>
      <w:r w:rsidRPr="00B3253F">
        <w:rPr>
          <w:sz w:val="18"/>
          <w:szCs w:val="18"/>
          <w:lang w:val="en-US"/>
        </w:rPr>
        <w:t>octubre</w:t>
      </w:r>
      <w:proofErr w:type="spellEnd"/>
      <w:r w:rsidRPr="00B3253F">
        <w:rPr>
          <w:sz w:val="18"/>
          <w:szCs w:val="18"/>
          <w:lang w:val="en-US"/>
        </w:rPr>
        <w:t xml:space="preserve"> 15, 2021. ttps://www.youtube.com/watch?v=s3sTSA_GXV8&amp;t=5106s&amp;ab_channel=InstitutodeInformaticaUACh</w:t>
      </w:r>
    </w:p>
    <w:p w14:paraId="2545AE86" w14:textId="4A439A63" w:rsidR="00543276" w:rsidRPr="00543276" w:rsidRDefault="00543276" w:rsidP="00543276">
      <w:pPr>
        <w:numPr>
          <w:ilvl w:val="0"/>
          <w:numId w:val="7"/>
        </w:numPr>
        <w:contextualSpacing/>
        <w:rPr>
          <w:sz w:val="18"/>
          <w:szCs w:val="18"/>
          <w:lang w:val="es-ES"/>
          <w:rPrChange w:id="352" w:author="Daniel Anchuela Cantarero" w:date="2021-12-06T15:57:00Z">
            <w:rPr>
              <w:sz w:val="18"/>
              <w:szCs w:val="18"/>
              <w:lang w:val="en-US"/>
            </w:rPr>
          </w:rPrChange>
        </w:rPr>
      </w:pPr>
      <w:proofErr w:type="spellStart"/>
      <w:r w:rsidRPr="00B3253F">
        <w:rPr>
          <w:sz w:val="18"/>
          <w:szCs w:val="18"/>
          <w:lang w:val="es-ES"/>
        </w:rPr>
        <w:t>Ligdi</w:t>
      </w:r>
      <w:proofErr w:type="spellEnd"/>
      <w:r w:rsidRPr="00B3253F">
        <w:rPr>
          <w:sz w:val="18"/>
          <w:szCs w:val="18"/>
          <w:lang w:val="es-ES"/>
        </w:rPr>
        <w:t xml:space="preserve"> González. Algoritmo Agrupamiento Jerárquico - Práctica - Aprende IA. </w:t>
      </w:r>
      <w:proofErr w:type="spellStart"/>
      <w:r w:rsidRPr="00B3253F">
        <w:rPr>
          <w:sz w:val="18"/>
          <w:szCs w:val="18"/>
          <w:lang w:val="en-US"/>
        </w:rPr>
        <w:t>Aprende</w:t>
      </w:r>
      <w:proofErr w:type="spellEnd"/>
      <w:r w:rsidRPr="00B3253F">
        <w:rPr>
          <w:sz w:val="18"/>
          <w:szCs w:val="18"/>
          <w:lang w:val="en-US"/>
        </w:rPr>
        <w:t xml:space="preserve"> IA. Published November 10, 2020. Accessed November 21, 2021. https://aprendeia.com/algoritmo-agrupamiento-jerarquico-practica/. </w:t>
      </w:r>
      <w:r w:rsidRPr="00B3253F">
        <w:rPr>
          <w:sz w:val="18"/>
          <w:szCs w:val="18"/>
          <w:lang w:val="es-ES"/>
        </w:rPr>
        <w:t>Accedió en octubre 1, 2021.</w:t>
      </w:r>
    </w:p>
    <w:p w14:paraId="3041F09C" w14:textId="34F3B48C" w:rsidR="00387636" w:rsidRPr="00387636" w:rsidRDefault="00387636" w:rsidP="00B3253F">
      <w:pPr>
        <w:numPr>
          <w:ilvl w:val="0"/>
          <w:numId w:val="7"/>
        </w:numPr>
        <w:contextualSpacing/>
        <w:rPr>
          <w:sz w:val="18"/>
          <w:szCs w:val="18"/>
          <w:lang w:val="es-ES"/>
          <w:rPrChange w:id="353" w:author="Daniel Anchuela Cantarero" w:date="2021-12-06T15:59:00Z">
            <w:rPr>
              <w:sz w:val="18"/>
              <w:szCs w:val="18"/>
              <w:lang w:val="en-US"/>
            </w:rPr>
          </w:rPrChange>
        </w:rPr>
      </w:pPr>
      <w:proofErr w:type="spellStart"/>
      <w:proofErr w:type="gramStart"/>
      <w:r w:rsidRPr="00B3253F">
        <w:rPr>
          <w:sz w:val="18"/>
          <w:szCs w:val="18"/>
          <w:lang w:val="en-US"/>
        </w:rPr>
        <w:t>sklearn.neighbors</w:t>
      </w:r>
      <w:proofErr w:type="gramEnd"/>
      <w:r w:rsidRPr="00B3253F">
        <w:rPr>
          <w:sz w:val="18"/>
          <w:szCs w:val="18"/>
          <w:lang w:val="en-US"/>
        </w:rPr>
        <w:t>.KNeighborsClassifier</w:t>
      </w:r>
      <w:proofErr w:type="spellEnd"/>
      <w:r w:rsidRPr="00B3253F">
        <w:rPr>
          <w:sz w:val="18"/>
          <w:szCs w:val="18"/>
          <w:lang w:val="en-US"/>
        </w:rPr>
        <w:t xml:space="preserve">. scikit-learn. </w:t>
      </w:r>
      <w:proofErr w:type="spellStart"/>
      <w:r w:rsidRPr="00B3253F">
        <w:rPr>
          <w:sz w:val="18"/>
          <w:szCs w:val="18"/>
          <w:lang w:val="es-ES"/>
        </w:rPr>
        <w:t>Published</w:t>
      </w:r>
      <w:proofErr w:type="spellEnd"/>
      <w:r w:rsidRPr="00B3253F">
        <w:rPr>
          <w:sz w:val="18"/>
          <w:szCs w:val="18"/>
          <w:lang w:val="es-ES"/>
        </w:rPr>
        <w:t xml:space="preserve"> 2021. Accedió en noviembre 5, 2021. https://scikit-learn.org/stable/modules/generated/sklearn.neighbors.KNeighborsClassifier.</w:t>
      </w:r>
      <w:r>
        <w:rPr>
          <w:sz w:val="18"/>
          <w:szCs w:val="18"/>
          <w:lang w:val="es-ES"/>
        </w:rPr>
        <w:t>html</w:t>
      </w:r>
    </w:p>
    <w:p w14:paraId="4E68A4AF" w14:textId="274F822E" w:rsidR="00B3253F" w:rsidRPr="00B3253F" w:rsidRDefault="00B3253F" w:rsidP="00B3253F">
      <w:pPr>
        <w:numPr>
          <w:ilvl w:val="0"/>
          <w:numId w:val="7"/>
        </w:numPr>
        <w:contextualSpacing/>
        <w:rPr>
          <w:sz w:val="18"/>
          <w:szCs w:val="18"/>
          <w:lang w:val="es-ES"/>
        </w:rPr>
      </w:pPr>
      <w:proofErr w:type="spellStart"/>
      <w:proofErr w:type="gramStart"/>
      <w:r w:rsidRPr="00B3253F">
        <w:rPr>
          <w:sz w:val="18"/>
          <w:szCs w:val="18"/>
          <w:lang w:val="en-US"/>
        </w:rPr>
        <w:t>sklearn.preprocessing</w:t>
      </w:r>
      <w:proofErr w:type="gramEnd"/>
      <w:r w:rsidRPr="00B3253F">
        <w:rPr>
          <w:sz w:val="18"/>
          <w:szCs w:val="18"/>
          <w:lang w:val="en-US"/>
        </w:rPr>
        <w:t>.minmax_scale</w:t>
      </w:r>
      <w:proofErr w:type="spellEnd"/>
      <w:r w:rsidRPr="00B3253F">
        <w:rPr>
          <w:sz w:val="18"/>
          <w:szCs w:val="18"/>
          <w:lang w:val="en-US"/>
        </w:rPr>
        <w:t xml:space="preserve">. scikit-learn. </w:t>
      </w:r>
      <w:proofErr w:type="spellStart"/>
      <w:r w:rsidRPr="00B3253F">
        <w:rPr>
          <w:sz w:val="18"/>
          <w:szCs w:val="18"/>
          <w:lang w:val="es-ES"/>
        </w:rPr>
        <w:t>Published</w:t>
      </w:r>
      <w:proofErr w:type="spellEnd"/>
      <w:r w:rsidRPr="00B3253F">
        <w:rPr>
          <w:sz w:val="18"/>
          <w:szCs w:val="18"/>
          <w:lang w:val="es-ES"/>
        </w:rPr>
        <w:t xml:space="preserve"> 2021. Accedió en noviembre 9, 2021. </w:t>
      </w:r>
      <w:r w:rsidRPr="00B3253F">
        <w:rPr>
          <w:sz w:val="18"/>
          <w:szCs w:val="18"/>
          <w:lang w:val="es-ES"/>
        </w:rPr>
        <w:lastRenderedPageBreak/>
        <w:t>https://scikit-learn.org/stable/modules/generated/sklearn.preprocessing.minmax_scale.html</w:t>
      </w:r>
    </w:p>
    <w:p w14:paraId="1F82B8B9" w14:textId="77777777" w:rsidR="00B3253F" w:rsidRPr="00B3253F" w:rsidRDefault="00B3253F" w:rsidP="00B3253F">
      <w:pPr>
        <w:numPr>
          <w:ilvl w:val="0"/>
          <w:numId w:val="7"/>
        </w:numPr>
        <w:contextualSpacing/>
        <w:rPr>
          <w:sz w:val="18"/>
          <w:szCs w:val="18"/>
          <w:lang w:val="es-ES"/>
        </w:rPr>
      </w:pPr>
      <w:r w:rsidRPr="00B3253F">
        <w:rPr>
          <w:sz w:val="18"/>
          <w:szCs w:val="18"/>
          <w:lang w:val="es-ES"/>
        </w:rPr>
        <w:t xml:space="preserve">‌ Pita Fernández, S., &amp; </w:t>
      </w:r>
      <w:proofErr w:type="spellStart"/>
      <w:r w:rsidRPr="00B3253F">
        <w:rPr>
          <w:sz w:val="18"/>
          <w:szCs w:val="18"/>
          <w:lang w:val="es-ES"/>
        </w:rPr>
        <w:t>Pértega</w:t>
      </w:r>
      <w:proofErr w:type="spellEnd"/>
      <w:r w:rsidRPr="00B3253F">
        <w:rPr>
          <w:sz w:val="18"/>
          <w:szCs w:val="18"/>
          <w:lang w:val="es-ES"/>
        </w:rPr>
        <w:t xml:space="preserve"> Díaz, S. (1997). Relación entre variables cuantitativas. </w:t>
      </w:r>
      <w:proofErr w:type="spellStart"/>
      <w:r w:rsidRPr="00B3253F">
        <w:rPr>
          <w:sz w:val="18"/>
          <w:szCs w:val="18"/>
          <w:lang w:val="es-ES"/>
        </w:rPr>
        <w:t>Cad</w:t>
      </w:r>
      <w:proofErr w:type="spellEnd"/>
      <w:r w:rsidRPr="00B3253F">
        <w:rPr>
          <w:sz w:val="18"/>
          <w:szCs w:val="18"/>
          <w:lang w:val="es-ES"/>
        </w:rPr>
        <w:t xml:space="preserve"> Aten Primaria, 4, 141-4. Accedió en septiembre 19, 2021.</w:t>
      </w:r>
    </w:p>
    <w:p w14:paraId="74F5614D" w14:textId="77777777" w:rsidR="00B3253F" w:rsidRPr="00B3253F" w:rsidRDefault="00B3253F" w:rsidP="00B3253F">
      <w:pPr>
        <w:numPr>
          <w:ilvl w:val="0"/>
          <w:numId w:val="7"/>
        </w:numPr>
        <w:contextualSpacing/>
        <w:rPr>
          <w:sz w:val="18"/>
          <w:szCs w:val="18"/>
          <w:lang w:val="es-ES"/>
        </w:rPr>
      </w:pPr>
      <w:r w:rsidRPr="00B3253F">
        <w:rPr>
          <w:sz w:val="18"/>
          <w:szCs w:val="18"/>
          <w:lang w:val="es-ES"/>
        </w:rPr>
        <w:t xml:space="preserve">Kiko Correoso. Análisis de componentes principales con </w:t>
      </w:r>
      <w:proofErr w:type="spellStart"/>
      <w:r w:rsidRPr="00B3253F">
        <w:rPr>
          <w:sz w:val="18"/>
          <w:szCs w:val="18"/>
          <w:lang w:val="es-ES"/>
        </w:rPr>
        <w:t>python</w:t>
      </w:r>
      <w:proofErr w:type="spellEnd"/>
      <w:r w:rsidRPr="00B3253F">
        <w:rPr>
          <w:sz w:val="18"/>
          <w:szCs w:val="18"/>
          <w:lang w:val="es-ES"/>
        </w:rPr>
        <w:t xml:space="preserve"> – </w:t>
      </w:r>
      <w:proofErr w:type="spellStart"/>
      <w:r w:rsidRPr="00B3253F">
        <w:rPr>
          <w:sz w:val="18"/>
          <w:szCs w:val="18"/>
          <w:lang w:val="es-ES"/>
        </w:rPr>
        <w:t>Pybonacci</w:t>
      </w:r>
      <w:proofErr w:type="spellEnd"/>
      <w:r w:rsidRPr="00B3253F">
        <w:rPr>
          <w:sz w:val="18"/>
          <w:szCs w:val="18"/>
          <w:lang w:val="es-ES"/>
        </w:rPr>
        <w:t xml:space="preserve">. </w:t>
      </w:r>
      <w:r w:rsidRPr="00B3253F">
        <w:rPr>
          <w:sz w:val="18"/>
          <w:szCs w:val="18"/>
          <w:lang w:val="en-US"/>
        </w:rPr>
        <w:t xml:space="preserve">Pybonacci.org. Published October 8, 2012. </w:t>
      </w:r>
      <w:r w:rsidRPr="00B3253F">
        <w:rPr>
          <w:sz w:val="18"/>
          <w:szCs w:val="18"/>
          <w:lang w:val="es-ES"/>
        </w:rPr>
        <w:t>Accedió en octubre 16, 2021. https://pybonacci.org/2012/10/08/analisis-de-componentes-principales-con-python/</w:t>
      </w:r>
    </w:p>
    <w:p w14:paraId="04A2CDD9" w14:textId="77777777" w:rsidR="00B3253F" w:rsidRPr="00B3253F" w:rsidRDefault="00B3253F" w:rsidP="00B3253F">
      <w:pPr>
        <w:numPr>
          <w:ilvl w:val="0"/>
          <w:numId w:val="7"/>
        </w:numPr>
        <w:contextualSpacing/>
        <w:rPr>
          <w:sz w:val="18"/>
          <w:szCs w:val="18"/>
          <w:lang w:val="es-ES"/>
        </w:rPr>
      </w:pPr>
      <w:proofErr w:type="spellStart"/>
      <w:proofErr w:type="gramStart"/>
      <w:r w:rsidRPr="00B3253F">
        <w:rPr>
          <w:sz w:val="18"/>
          <w:szCs w:val="18"/>
          <w:lang w:val="en-US"/>
        </w:rPr>
        <w:t>sklearn.model</w:t>
      </w:r>
      <w:proofErr w:type="gramEnd"/>
      <w:r w:rsidRPr="00B3253F">
        <w:rPr>
          <w:sz w:val="18"/>
          <w:szCs w:val="18"/>
          <w:lang w:val="en-US"/>
        </w:rPr>
        <w:t>_selection.train_test_split</w:t>
      </w:r>
      <w:proofErr w:type="spellEnd"/>
      <w:r w:rsidRPr="00B3253F">
        <w:rPr>
          <w:sz w:val="18"/>
          <w:szCs w:val="18"/>
          <w:lang w:val="en-US"/>
        </w:rPr>
        <w:t xml:space="preserve">. scikit-learn. </w:t>
      </w:r>
      <w:proofErr w:type="spellStart"/>
      <w:r w:rsidRPr="00B3253F">
        <w:rPr>
          <w:sz w:val="18"/>
          <w:szCs w:val="18"/>
          <w:lang w:val="es-ES"/>
        </w:rPr>
        <w:t>Published</w:t>
      </w:r>
      <w:proofErr w:type="spellEnd"/>
      <w:r w:rsidRPr="00B3253F">
        <w:rPr>
          <w:sz w:val="18"/>
          <w:szCs w:val="18"/>
          <w:lang w:val="es-ES"/>
        </w:rPr>
        <w:t xml:space="preserve"> 2021. Accedió en octubre 19, 2021. https://scikit-learn.org/stable/modules/generated/sklearn.model_selection.train_test_split.html</w:t>
      </w:r>
    </w:p>
    <w:p w14:paraId="049529AE" w14:textId="25A838E7" w:rsidR="00B3253F" w:rsidRPr="00B3253F" w:rsidRDefault="00387636" w:rsidP="00B3253F">
      <w:pPr>
        <w:numPr>
          <w:ilvl w:val="0"/>
          <w:numId w:val="7"/>
        </w:numPr>
        <w:contextualSpacing/>
        <w:rPr>
          <w:sz w:val="18"/>
          <w:szCs w:val="18"/>
          <w:lang w:val="es-ES"/>
        </w:rPr>
      </w:pPr>
      <w:proofErr w:type="spellStart"/>
      <w:proofErr w:type="gramStart"/>
      <w:r w:rsidRPr="00B3253F">
        <w:rPr>
          <w:sz w:val="18"/>
          <w:szCs w:val="18"/>
          <w:lang w:val="en-US"/>
        </w:rPr>
        <w:t>sklearn.metrics</w:t>
      </w:r>
      <w:proofErr w:type="gramEnd"/>
      <w:r w:rsidRPr="00B3253F">
        <w:rPr>
          <w:sz w:val="18"/>
          <w:szCs w:val="18"/>
          <w:lang w:val="en-US"/>
        </w:rPr>
        <w:t>.davies_bouldin_score</w:t>
      </w:r>
      <w:proofErr w:type="spellEnd"/>
      <w:r w:rsidRPr="00B3253F">
        <w:rPr>
          <w:sz w:val="18"/>
          <w:szCs w:val="18"/>
          <w:lang w:val="en-US"/>
        </w:rPr>
        <w:t xml:space="preserve">. scikit-learn. Published 2021. Accessed November 21, 2021. https://scikit-learn.org/stable/modules/generated/sklearn.metrics.davies_bouldin_score.html#. </w:t>
      </w:r>
      <w:r w:rsidRPr="00B3253F">
        <w:rPr>
          <w:sz w:val="18"/>
          <w:szCs w:val="18"/>
          <w:lang w:val="es-ES"/>
        </w:rPr>
        <w:t>Accedió en septiembre 30,</w:t>
      </w:r>
      <w:r>
        <w:rPr>
          <w:sz w:val="18"/>
          <w:szCs w:val="18"/>
          <w:lang w:val="es-ES"/>
        </w:rPr>
        <w:t xml:space="preserve"> 2021</w:t>
      </w:r>
    </w:p>
    <w:p w14:paraId="08065BFE" w14:textId="77777777" w:rsidR="00B3253F" w:rsidRPr="00B3253F" w:rsidRDefault="00B3253F" w:rsidP="00B3253F">
      <w:pPr>
        <w:numPr>
          <w:ilvl w:val="0"/>
          <w:numId w:val="7"/>
        </w:numPr>
        <w:contextualSpacing/>
        <w:rPr>
          <w:sz w:val="18"/>
          <w:szCs w:val="18"/>
          <w:lang w:val="es-ES"/>
        </w:rPr>
      </w:pPr>
      <w:r w:rsidRPr="00B3253F">
        <w:rPr>
          <w:sz w:val="18"/>
          <w:szCs w:val="18"/>
          <w:lang w:val="es-ES"/>
        </w:rPr>
        <w:t>‌‌</w:t>
      </w:r>
      <w:proofErr w:type="spellStart"/>
      <w:r w:rsidRPr="00B3253F">
        <w:rPr>
          <w:sz w:val="18"/>
          <w:szCs w:val="18"/>
          <w:lang w:val="es-ES"/>
        </w:rPr>
        <w:t>Villardón</w:t>
      </w:r>
      <w:proofErr w:type="spellEnd"/>
      <w:r w:rsidRPr="00B3253F">
        <w:rPr>
          <w:sz w:val="18"/>
          <w:szCs w:val="18"/>
          <w:lang w:val="es-ES"/>
        </w:rPr>
        <w:t>, J. L. V. (2007). Introducción al análisis de clúster. Departamento de Estadística, Universidad de Salamanca. 22p. Accedió en septiembre 25, 2021.</w:t>
      </w:r>
    </w:p>
    <w:p w14:paraId="4D772F06" w14:textId="77777777" w:rsidR="0041579B" w:rsidRDefault="0041579B"/>
    <w:sectPr w:rsidR="0041579B" w:rsidSect="00306D59">
      <w:type w:val="continuous"/>
      <w:pgSz w:w="11906" w:h="16838" w:code="9"/>
      <w:pgMar w:top="1134" w:right="851" w:bottom="1418" w:left="851" w:header="720" w:footer="720" w:gutter="284"/>
      <w:cols w:num="2" w:space="567"/>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9" w:author="Constantino Antonio García Martínez" w:date="2021-12-05T18:50:00Z" w:initials="CM">
    <w:p w14:paraId="647B3462" w14:textId="714BBAB2" w:rsidR="15AEB6B6" w:rsidRDefault="15AEB6B6">
      <w:r>
        <w:t>Revisa las secciones, creo que no cuadran</w:t>
      </w:r>
      <w:r>
        <w:annotationRef/>
      </w:r>
    </w:p>
    <w:p w14:paraId="4C289B07" w14:textId="583009CA" w:rsidR="15AEB6B6" w:rsidRDefault="15AEB6B6"/>
  </w:comment>
  <w:comment w:id="60" w:author="Daniel Anchuela Cantarero" w:date="2021-12-06T14:41:00Z" w:initials="DAC">
    <w:p w14:paraId="48811180" w14:textId="0C01DA0E" w:rsidR="00300D2D" w:rsidRDefault="00300D2D">
      <w:pPr>
        <w:pStyle w:val="Textocomentario"/>
      </w:pPr>
      <w:r>
        <w:rPr>
          <w:rStyle w:val="Refdecomentario"/>
        </w:rPr>
        <w:annotationRef/>
      </w:r>
      <w:r>
        <w:t xml:space="preserve">A </w:t>
      </w:r>
      <w:proofErr w:type="spellStart"/>
      <w:r>
        <w:t>mi</w:t>
      </w:r>
      <w:proofErr w:type="spellEnd"/>
      <w:r>
        <w:t xml:space="preserve"> me parece que sí que cuadran :S</w:t>
      </w:r>
    </w:p>
  </w:comment>
  <w:comment w:id="113" w:author="Constantino Antonio García Martínez" w:date="2021-12-05T19:11:00Z" w:initials="CM">
    <w:p w14:paraId="33EFE12D" w14:textId="0F13E5C4" w:rsidR="15AEB6B6" w:rsidRDefault="15AEB6B6">
      <w:r>
        <w:t>Lo de Minkowski y p=2 ya lo has dicho con que se usará la distancia euclídea.</w:t>
      </w:r>
      <w:r>
        <w:annotationRef/>
      </w:r>
    </w:p>
    <w:p w14:paraId="74DAD787" w14:textId="3AD7BE5F" w:rsidR="15AEB6B6" w:rsidRDefault="15AEB6B6"/>
    <w:p w14:paraId="1A772FBB" w14:textId="655F9EA1" w:rsidR="15AEB6B6" w:rsidRDefault="15AEB6B6">
      <w:r>
        <w:t xml:space="preserve">Lo de 2 vecinos no lo entiendo. Si es lo que has usado para </w:t>
      </w:r>
      <w:proofErr w:type="spellStart"/>
      <w:r>
        <w:t>KNeighbors</w:t>
      </w:r>
      <w:proofErr w:type="spellEnd"/>
      <w:r>
        <w:t xml:space="preserve">, la selección del número de vecinos no </w:t>
      </w:r>
      <w:proofErr w:type="gramStart"/>
      <w:r>
        <w:t>tiene  nada</w:t>
      </w:r>
      <w:proofErr w:type="gramEnd"/>
      <w:r>
        <w:t xml:space="preserve"> que ver con el número de </w:t>
      </w:r>
      <w:proofErr w:type="spellStart"/>
      <w:r>
        <w:t>clusters</w:t>
      </w:r>
      <w:proofErr w:type="spellEnd"/>
      <w:r>
        <w:t>.</w:t>
      </w:r>
    </w:p>
  </w:comment>
  <w:comment w:id="114" w:author="Daniel Anchuela Cantarero" w:date="2021-12-06T15:05:00Z" w:initials="DAC">
    <w:p w14:paraId="5E276AB1" w14:textId="4D23465F" w:rsidR="00D41FDF" w:rsidRDefault="00D41FDF">
      <w:pPr>
        <w:pStyle w:val="Textocomentario"/>
      </w:pPr>
      <w:r>
        <w:rPr>
          <w:rStyle w:val="Refdecomentario"/>
        </w:rPr>
        <w:annotationRef/>
      </w:r>
      <w:r>
        <w:t xml:space="preserve">Ok a lo primero. A lo segundo, había confundido </w:t>
      </w:r>
      <w:proofErr w:type="spellStart"/>
      <w:proofErr w:type="gramStart"/>
      <w:r>
        <w:t>clusters</w:t>
      </w:r>
      <w:proofErr w:type="spellEnd"/>
      <w:proofErr w:type="gramEnd"/>
      <w:r>
        <w:t xml:space="preserve"> con vecinos</w:t>
      </w:r>
    </w:p>
  </w:comment>
  <w:comment w:id="191" w:author="Daniel Anchuela Cantarero" w:date="2021-12-06T15:07:00Z" w:initials="DAC">
    <w:p w14:paraId="5DBD1872" w14:textId="0217FFD8" w:rsidR="00D41FDF" w:rsidRDefault="00D41FDF">
      <w:pPr>
        <w:pStyle w:val="Textocomentario"/>
      </w:pPr>
      <w:r>
        <w:rPr>
          <w:rStyle w:val="Refdecomentario"/>
        </w:rPr>
        <w:annotationRef/>
      </w:r>
      <w:r>
        <w:t xml:space="preserve">No entiendo </w:t>
      </w:r>
      <w:r w:rsidR="000844F3">
        <w:t xml:space="preserve">por qué quitar las cursivas y la negrita de los siguientes cambios de formato </w:t>
      </w:r>
    </w:p>
  </w:comment>
  <w:comment w:id="199" w:author="Constantino Antonio García Martínez" w:date="2021-12-05T19:14:00Z" w:initials="CM">
    <w:p w14:paraId="172CA2E6" w14:textId="3F3A39FD" w:rsidR="15AEB6B6" w:rsidRDefault="15AEB6B6">
      <w:r>
        <w:t>No entiendo esto :(</w:t>
      </w:r>
      <w:r>
        <w:annotationRef/>
      </w:r>
    </w:p>
  </w:comment>
  <w:comment w:id="200" w:author="Daniel Anchuela Cantarero" w:date="2021-12-06T15:09:00Z" w:initials="DAC">
    <w:p w14:paraId="53A51102" w14:textId="1DA6F6C2" w:rsidR="000844F3" w:rsidRDefault="000844F3">
      <w:pPr>
        <w:pStyle w:val="Textocomentario"/>
      </w:pPr>
      <w:r>
        <w:rPr>
          <w:rStyle w:val="Refdecomentario"/>
        </w:rPr>
        <w:annotationRef/>
      </w:r>
      <w:r>
        <w:t xml:space="preserve">Lo vi en su día en un sitio de </w:t>
      </w:r>
      <w:proofErr w:type="gramStart"/>
      <w:r>
        <w:t>internet</w:t>
      </w:r>
      <w:proofErr w:type="gramEnd"/>
      <w:r w:rsidR="001B1083">
        <w:t xml:space="preserve"> </w:t>
      </w:r>
      <w:r>
        <w:t>pero como no me acuerdo, prefiero quitarlo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289B07" w15:done="1"/>
  <w15:commentEx w15:paraId="48811180" w15:paraIdParent="4C289B07" w15:done="0"/>
  <w15:commentEx w15:paraId="1A772FBB" w15:done="1"/>
  <w15:commentEx w15:paraId="5E276AB1" w15:paraIdParent="1A772FBB" w15:done="0"/>
  <w15:commentEx w15:paraId="5DBD1872" w15:done="0"/>
  <w15:commentEx w15:paraId="172CA2E6" w15:done="0"/>
  <w15:commentEx w15:paraId="53A51102" w15:paraIdParent="172CA2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296EFF" w16cex:dateUtc="2021-12-05T17:50:00Z"/>
  <w16cex:commentExtensible w16cex:durableId="25589F9B" w16cex:dateUtc="2021-12-06T13:41:00Z"/>
  <w16cex:commentExtensible w16cex:durableId="04BC83BB" w16cex:dateUtc="2021-12-05T18:11:00Z"/>
  <w16cex:commentExtensible w16cex:durableId="2558A52E" w16cex:dateUtc="2021-12-06T14:05:00Z"/>
  <w16cex:commentExtensible w16cex:durableId="2558A5B6" w16cex:dateUtc="2021-12-06T14:07:00Z"/>
  <w16cex:commentExtensible w16cex:durableId="569BDF1F" w16cex:dateUtc="2021-12-05T18:14:00Z"/>
  <w16cex:commentExtensible w16cex:durableId="2558A635" w16cex:dateUtc="2021-12-06T14: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289B07" w16cid:durableId="2B296EFF"/>
  <w16cid:commentId w16cid:paraId="48811180" w16cid:durableId="25589F9B"/>
  <w16cid:commentId w16cid:paraId="1A772FBB" w16cid:durableId="04BC83BB"/>
  <w16cid:commentId w16cid:paraId="5E276AB1" w16cid:durableId="2558A52E"/>
  <w16cid:commentId w16cid:paraId="5DBD1872" w16cid:durableId="2558A5B6"/>
  <w16cid:commentId w16cid:paraId="172CA2E6" w16cid:durableId="569BDF1F"/>
  <w16cid:commentId w16cid:paraId="53A51102" w16cid:durableId="2558A6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18C6C" w14:textId="77777777" w:rsidR="00EA305A" w:rsidRDefault="00EA305A">
      <w:pPr>
        <w:spacing w:after="0"/>
      </w:pPr>
      <w:r>
        <w:separator/>
      </w:r>
    </w:p>
  </w:endnote>
  <w:endnote w:type="continuationSeparator" w:id="0">
    <w:p w14:paraId="14CF328A" w14:textId="77777777" w:rsidR="00EA305A" w:rsidRDefault="00EA30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5AD55" w14:textId="77777777" w:rsidR="001014EB" w:rsidRDefault="000049FB" w:rsidP="00F6590C">
    <w:pPr>
      <w:pStyle w:val="Piedepgina"/>
      <w:tabs>
        <w:tab w:val="clear" w:pos="4252"/>
        <w:tab w:val="clear" w:pos="8504"/>
        <w:tab w:val="right" w:pos="992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F2A87" w14:textId="77777777" w:rsidR="001014EB" w:rsidRDefault="000049FB" w:rsidP="00F6590C">
    <w:pPr>
      <w:pStyle w:val="Piedepgina"/>
      <w:tabs>
        <w:tab w:val="clear" w:pos="4252"/>
        <w:tab w:val="clear" w:pos="8504"/>
        <w:tab w:val="right" w:pos="9923"/>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3270D" w14:textId="77777777" w:rsidR="001014EB" w:rsidRPr="00B95E96" w:rsidRDefault="00AE6C11" w:rsidP="00E73113">
    <w:pPr>
      <w:pStyle w:val="Piedepgina"/>
      <w:tabs>
        <w:tab w:val="clear" w:pos="8504"/>
        <w:tab w:val="right" w:pos="9900"/>
      </w:tabs>
      <w:rPr>
        <w:sz w:val="20"/>
      </w:rPr>
    </w:pPr>
    <w:r>
      <w:rPr>
        <w:lang w:val="es-ES"/>
      </w:rPr>
      <w:t xml:space="preserve">Libro de actas del </w:t>
    </w:r>
    <w:r w:rsidRPr="00385C6F">
      <w:rPr>
        <w:lang w:val="es-ES"/>
      </w:rPr>
      <w:t xml:space="preserve">XXIII Congreso Anual de la Sociedad Española de Ingeniería </w:t>
    </w:r>
    <w:proofErr w:type="gramStart"/>
    <w:r w:rsidRPr="00385C6F">
      <w:rPr>
        <w:lang w:val="es-ES"/>
      </w:rPr>
      <w:t xml:space="preserve">Biomédica </w:t>
    </w:r>
    <w:r>
      <w:rPr>
        <w:lang w:val="es-ES"/>
      </w:rPr>
      <w:t xml:space="preserve"> (</w:t>
    </w:r>
    <w:proofErr w:type="gramEnd"/>
    <w:r>
      <w:rPr>
        <w:lang w:val="es-ES"/>
      </w:rPr>
      <w:t xml:space="preserve">ISBN: </w:t>
    </w:r>
    <w:proofErr w:type="spellStart"/>
    <w:r>
      <w:rPr>
        <w:lang w:val="es-ES"/>
      </w:rPr>
      <w:t>xxxx</w:t>
    </w:r>
    <w:proofErr w:type="spellEnd"/>
    <w:r>
      <w:rPr>
        <w:lang w:val="es-ES"/>
      </w:rPr>
      <w:t>)</w:t>
    </w:r>
    <w:r>
      <w:rPr>
        <w:lang w:val="es-ES"/>
      </w:rPr>
      <w:tab/>
    </w:r>
    <w:r w:rsidRPr="00B95E96">
      <w:rPr>
        <w:rStyle w:val="Nmerodepgina"/>
      </w:rPr>
      <w:fldChar w:fldCharType="begin"/>
    </w:r>
    <w:r w:rsidRPr="00B95E96">
      <w:rPr>
        <w:rStyle w:val="Nmerodepgina"/>
      </w:rPr>
      <w:instrText xml:space="preserve"> PAGE </w:instrText>
    </w:r>
    <w:r w:rsidRPr="00B95E96">
      <w:rPr>
        <w:rStyle w:val="Nmerodepgina"/>
      </w:rPr>
      <w:fldChar w:fldCharType="separate"/>
    </w:r>
    <w:r>
      <w:rPr>
        <w:rStyle w:val="Nmerodepgina"/>
        <w:noProof/>
      </w:rPr>
      <w:t>1</w:t>
    </w:r>
    <w:r w:rsidRPr="00B95E96">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1CB5A" w14:textId="77777777" w:rsidR="00EA305A" w:rsidRDefault="00EA305A">
      <w:pPr>
        <w:spacing w:after="0"/>
      </w:pPr>
      <w:r>
        <w:separator/>
      </w:r>
    </w:p>
  </w:footnote>
  <w:footnote w:type="continuationSeparator" w:id="0">
    <w:p w14:paraId="0922A679" w14:textId="77777777" w:rsidR="00EA305A" w:rsidRDefault="00EA305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2FC42" w14:textId="77777777" w:rsidR="001014EB" w:rsidRPr="00385C6F" w:rsidRDefault="00AE6C11" w:rsidP="00385C6F">
    <w:pPr>
      <w:pStyle w:val="Encabezado"/>
      <w:tabs>
        <w:tab w:val="clear" w:pos="4252"/>
        <w:tab w:val="clear" w:pos="8504"/>
        <w:tab w:val="right" w:pos="9800"/>
      </w:tabs>
      <w:rPr>
        <w:sz w:val="16"/>
        <w:szCs w:val="16"/>
        <w:lang w:val="es-ES"/>
      </w:rPr>
    </w:pPr>
    <w:r w:rsidRPr="00385C6F">
      <w:rPr>
        <w:sz w:val="16"/>
        <w:szCs w:val="16"/>
      </w:rPr>
      <w:tab/>
    </w:r>
    <w:r w:rsidRPr="00385C6F">
      <w:rPr>
        <w:sz w:val="16"/>
        <w:szCs w:val="16"/>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3923"/>
    <w:multiLevelType w:val="hybridMultilevel"/>
    <w:tmpl w:val="43F4461E"/>
    <w:lvl w:ilvl="0" w:tplc="2D8EFC30">
      <w:start w:val="9"/>
      <w:numFmt w:val="bullet"/>
      <w:lvlText w:val="-"/>
      <w:lvlJc w:val="left"/>
      <w:pPr>
        <w:ind w:left="720" w:hanging="360"/>
      </w:pPr>
      <w:rPr>
        <w:rFonts w:ascii="Times New Roman" w:eastAsia="Times New Roman"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17E971C1"/>
    <w:multiLevelType w:val="hybridMultilevel"/>
    <w:tmpl w:val="7804D2D8"/>
    <w:lvl w:ilvl="0" w:tplc="91A881EE">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18900972"/>
    <w:multiLevelType w:val="multilevel"/>
    <w:tmpl w:val="157A26D4"/>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438795B"/>
    <w:multiLevelType w:val="multilevel"/>
    <w:tmpl w:val="77B260EE"/>
    <w:lvl w:ilvl="0">
      <w:start w:val="1"/>
      <w:numFmt w:val="decimal"/>
      <w:pStyle w:val="Ttulo1"/>
      <w:lvlText w:val="%1."/>
      <w:lvlJc w:val="left"/>
      <w:pPr>
        <w:tabs>
          <w:tab w:val="num" w:pos="432"/>
        </w:tabs>
        <w:ind w:left="432" w:hanging="432"/>
      </w:pPr>
      <w:rPr>
        <w:rFonts w:hint="default"/>
        <w:sz w:val="20"/>
        <w:szCs w:val="20"/>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 w15:restartNumberingAfterBreak="0">
    <w:nsid w:val="4FB87CD6"/>
    <w:multiLevelType w:val="hybridMultilevel"/>
    <w:tmpl w:val="C65A00D0"/>
    <w:lvl w:ilvl="0" w:tplc="441AE918">
      <w:start w:val="2"/>
      <w:numFmt w:val="bullet"/>
      <w:lvlText w:val="-"/>
      <w:lvlJc w:val="left"/>
      <w:pPr>
        <w:ind w:left="720" w:hanging="360"/>
      </w:pPr>
      <w:rPr>
        <w:rFonts w:ascii="Times New Roman" w:eastAsia="Times New Roman"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5F325641"/>
    <w:multiLevelType w:val="hybridMultilevel"/>
    <w:tmpl w:val="699C1568"/>
    <w:lvl w:ilvl="0" w:tplc="04030001">
      <w:start w:val="1"/>
      <w:numFmt w:val="bullet"/>
      <w:lvlText w:val=""/>
      <w:lvlJc w:val="left"/>
      <w:pPr>
        <w:ind w:left="1440" w:hanging="360"/>
      </w:pPr>
      <w:rPr>
        <w:rFonts w:ascii="Symbol" w:hAnsi="Symbol" w:hint="default"/>
      </w:rPr>
    </w:lvl>
    <w:lvl w:ilvl="1" w:tplc="04030003" w:tentative="1">
      <w:start w:val="1"/>
      <w:numFmt w:val="bullet"/>
      <w:lvlText w:val="o"/>
      <w:lvlJc w:val="left"/>
      <w:pPr>
        <w:ind w:left="2160" w:hanging="360"/>
      </w:pPr>
      <w:rPr>
        <w:rFonts w:ascii="Courier New" w:hAnsi="Courier New" w:cs="Courier New" w:hint="default"/>
      </w:rPr>
    </w:lvl>
    <w:lvl w:ilvl="2" w:tplc="04030005" w:tentative="1">
      <w:start w:val="1"/>
      <w:numFmt w:val="bullet"/>
      <w:lvlText w:val=""/>
      <w:lvlJc w:val="left"/>
      <w:pPr>
        <w:ind w:left="2880" w:hanging="360"/>
      </w:pPr>
      <w:rPr>
        <w:rFonts w:ascii="Wingdings" w:hAnsi="Wingdings" w:hint="default"/>
      </w:rPr>
    </w:lvl>
    <w:lvl w:ilvl="3" w:tplc="04030001" w:tentative="1">
      <w:start w:val="1"/>
      <w:numFmt w:val="bullet"/>
      <w:lvlText w:val=""/>
      <w:lvlJc w:val="left"/>
      <w:pPr>
        <w:ind w:left="3600" w:hanging="360"/>
      </w:pPr>
      <w:rPr>
        <w:rFonts w:ascii="Symbol" w:hAnsi="Symbol" w:hint="default"/>
      </w:rPr>
    </w:lvl>
    <w:lvl w:ilvl="4" w:tplc="04030003" w:tentative="1">
      <w:start w:val="1"/>
      <w:numFmt w:val="bullet"/>
      <w:lvlText w:val="o"/>
      <w:lvlJc w:val="left"/>
      <w:pPr>
        <w:ind w:left="4320" w:hanging="360"/>
      </w:pPr>
      <w:rPr>
        <w:rFonts w:ascii="Courier New" w:hAnsi="Courier New" w:cs="Courier New" w:hint="default"/>
      </w:rPr>
    </w:lvl>
    <w:lvl w:ilvl="5" w:tplc="04030005" w:tentative="1">
      <w:start w:val="1"/>
      <w:numFmt w:val="bullet"/>
      <w:lvlText w:val=""/>
      <w:lvlJc w:val="left"/>
      <w:pPr>
        <w:ind w:left="5040" w:hanging="360"/>
      </w:pPr>
      <w:rPr>
        <w:rFonts w:ascii="Wingdings" w:hAnsi="Wingdings" w:hint="default"/>
      </w:rPr>
    </w:lvl>
    <w:lvl w:ilvl="6" w:tplc="04030001" w:tentative="1">
      <w:start w:val="1"/>
      <w:numFmt w:val="bullet"/>
      <w:lvlText w:val=""/>
      <w:lvlJc w:val="left"/>
      <w:pPr>
        <w:ind w:left="5760" w:hanging="360"/>
      </w:pPr>
      <w:rPr>
        <w:rFonts w:ascii="Symbol" w:hAnsi="Symbol" w:hint="default"/>
      </w:rPr>
    </w:lvl>
    <w:lvl w:ilvl="7" w:tplc="04030003" w:tentative="1">
      <w:start w:val="1"/>
      <w:numFmt w:val="bullet"/>
      <w:lvlText w:val="o"/>
      <w:lvlJc w:val="left"/>
      <w:pPr>
        <w:ind w:left="6480" w:hanging="360"/>
      </w:pPr>
      <w:rPr>
        <w:rFonts w:ascii="Courier New" w:hAnsi="Courier New" w:cs="Courier New" w:hint="default"/>
      </w:rPr>
    </w:lvl>
    <w:lvl w:ilvl="8" w:tplc="04030005" w:tentative="1">
      <w:start w:val="1"/>
      <w:numFmt w:val="bullet"/>
      <w:lvlText w:val=""/>
      <w:lvlJc w:val="left"/>
      <w:pPr>
        <w:ind w:left="7200" w:hanging="360"/>
      </w:pPr>
      <w:rPr>
        <w:rFonts w:ascii="Wingdings" w:hAnsi="Wingdings" w:hint="default"/>
      </w:rPr>
    </w:lvl>
  </w:abstractNum>
  <w:abstractNum w:abstractNumId="6" w15:restartNumberingAfterBreak="0">
    <w:nsid w:val="675339B5"/>
    <w:multiLevelType w:val="multilevel"/>
    <w:tmpl w:val="0368ED0A"/>
    <w:lvl w:ilvl="0">
      <w:start w:val="2"/>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80078A5"/>
    <w:multiLevelType w:val="hybridMultilevel"/>
    <w:tmpl w:val="1DFA404C"/>
    <w:lvl w:ilvl="0" w:tplc="4064B1BC">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781216D1"/>
    <w:multiLevelType w:val="multilevel"/>
    <w:tmpl w:val="E74C11D0"/>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2"/>
  </w:num>
  <w:num w:numId="3">
    <w:abstractNumId w:val="0"/>
  </w:num>
  <w:num w:numId="4">
    <w:abstractNumId w:val="6"/>
  </w:num>
  <w:num w:numId="5">
    <w:abstractNumId w:val="5"/>
  </w:num>
  <w:num w:numId="6">
    <w:abstractNumId w:val="4"/>
  </w:num>
  <w:num w:numId="7">
    <w:abstractNumId w:val="1"/>
  </w:num>
  <w:num w:numId="8">
    <w:abstractNumId w:val="8"/>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Anchuela Cantarero">
    <w15:presenceInfo w15:providerId="None" w15:userId="Daniel Anchuela Cantarero"/>
  </w15:person>
  <w15:person w15:author="Constantino Antonio García Martínez">
    <w15:presenceInfo w15:providerId="AD" w15:userId="S::constantino.garciama@ceu.es::c57c0d2a-335d-4cfc-9019-14d14560e8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53F"/>
    <w:rsid w:val="000049FB"/>
    <w:rsid w:val="00033C8B"/>
    <w:rsid w:val="000844F3"/>
    <w:rsid w:val="000D0F6B"/>
    <w:rsid w:val="001B1083"/>
    <w:rsid w:val="00213426"/>
    <w:rsid w:val="00216FB4"/>
    <w:rsid w:val="00251BC7"/>
    <w:rsid w:val="00260CEB"/>
    <w:rsid w:val="00265E32"/>
    <w:rsid w:val="002F23E7"/>
    <w:rsid w:val="00300D2D"/>
    <w:rsid w:val="00315DA1"/>
    <w:rsid w:val="00387636"/>
    <w:rsid w:val="0041579B"/>
    <w:rsid w:val="004857B3"/>
    <w:rsid w:val="00493902"/>
    <w:rsid w:val="004E4110"/>
    <w:rsid w:val="005026EA"/>
    <w:rsid w:val="00513327"/>
    <w:rsid w:val="005233A9"/>
    <w:rsid w:val="00543276"/>
    <w:rsid w:val="0055585E"/>
    <w:rsid w:val="005A265C"/>
    <w:rsid w:val="0061539B"/>
    <w:rsid w:val="00620AB1"/>
    <w:rsid w:val="00661F77"/>
    <w:rsid w:val="00666BE5"/>
    <w:rsid w:val="0071153E"/>
    <w:rsid w:val="007D5A79"/>
    <w:rsid w:val="00834A97"/>
    <w:rsid w:val="008A1B36"/>
    <w:rsid w:val="008C42C9"/>
    <w:rsid w:val="00935BF4"/>
    <w:rsid w:val="0096759D"/>
    <w:rsid w:val="00982096"/>
    <w:rsid w:val="0099A39B"/>
    <w:rsid w:val="00A41099"/>
    <w:rsid w:val="00A67A4B"/>
    <w:rsid w:val="00AE6C11"/>
    <w:rsid w:val="00B3253F"/>
    <w:rsid w:val="00B935F8"/>
    <w:rsid w:val="00B96A57"/>
    <w:rsid w:val="00BB0249"/>
    <w:rsid w:val="00BF412A"/>
    <w:rsid w:val="00C6592B"/>
    <w:rsid w:val="00D41FDF"/>
    <w:rsid w:val="00D82409"/>
    <w:rsid w:val="00DA078B"/>
    <w:rsid w:val="00E044B2"/>
    <w:rsid w:val="00E115E3"/>
    <w:rsid w:val="00E17F85"/>
    <w:rsid w:val="00E56B64"/>
    <w:rsid w:val="00EA0E44"/>
    <w:rsid w:val="00EA305A"/>
    <w:rsid w:val="00F11CA6"/>
    <w:rsid w:val="00F72B51"/>
    <w:rsid w:val="010290D4"/>
    <w:rsid w:val="010F9CA3"/>
    <w:rsid w:val="020339B1"/>
    <w:rsid w:val="0240BCFF"/>
    <w:rsid w:val="026646EB"/>
    <w:rsid w:val="029E6135"/>
    <w:rsid w:val="034F5085"/>
    <w:rsid w:val="04069641"/>
    <w:rsid w:val="045DE0CC"/>
    <w:rsid w:val="054FA928"/>
    <w:rsid w:val="056B3BAE"/>
    <w:rsid w:val="05751E95"/>
    <w:rsid w:val="058997F2"/>
    <w:rsid w:val="0708875D"/>
    <w:rsid w:val="078E6A43"/>
    <w:rsid w:val="08379D93"/>
    <w:rsid w:val="086CF919"/>
    <w:rsid w:val="08FC3E6A"/>
    <w:rsid w:val="091ABC1F"/>
    <w:rsid w:val="09A47550"/>
    <w:rsid w:val="0B18FC96"/>
    <w:rsid w:val="0BC40C71"/>
    <w:rsid w:val="0C2DBA48"/>
    <w:rsid w:val="0CB73955"/>
    <w:rsid w:val="0D5FDCD2"/>
    <w:rsid w:val="10CE37DD"/>
    <w:rsid w:val="113981DF"/>
    <w:rsid w:val="11A4007F"/>
    <w:rsid w:val="11AF7AE7"/>
    <w:rsid w:val="11F34F34"/>
    <w:rsid w:val="1203CD15"/>
    <w:rsid w:val="121B6931"/>
    <w:rsid w:val="12451566"/>
    <w:rsid w:val="12D8294D"/>
    <w:rsid w:val="135009D8"/>
    <w:rsid w:val="13BF2DAD"/>
    <w:rsid w:val="13C30E7E"/>
    <w:rsid w:val="13E9B23D"/>
    <w:rsid w:val="14062E95"/>
    <w:rsid w:val="1488C930"/>
    <w:rsid w:val="15863C20"/>
    <w:rsid w:val="15AEB6B6"/>
    <w:rsid w:val="16BB8E2C"/>
    <w:rsid w:val="16C75AAD"/>
    <w:rsid w:val="171BE621"/>
    <w:rsid w:val="179B0C91"/>
    <w:rsid w:val="18255F16"/>
    <w:rsid w:val="1896E448"/>
    <w:rsid w:val="19267A9A"/>
    <w:rsid w:val="193598D4"/>
    <w:rsid w:val="19C12F77"/>
    <w:rsid w:val="1AA0CDF1"/>
    <w:rsid w:val="1BA18BE0"/>
    <w:rsid w:val="1C934BD2"/>
    <w:rsid w:val="1CA0CD73"/>
    <w:rsid w:val="1D3AF58C"/>
    <w:rsid w:val="1D68C903"/>
    <w:rsid w:val="1E614A24"/>
    <w:rsid w:val="1E90FB65"/>
    <w:rsid w:val="1ED1D23C"/>
    <w:rsid w:val="1F7EDD2A"/>
    <w:rsid w:val="2036EE8F"/>
    <w:rsid w:val="216C03A9"/>
    <w:rsid w:val="2198EAE6"/>
    <w:rsid w:val="21CAA88B"/>
    <w:rsid w:val="21CB4013"/>
    <w:rsid w:val="2209C2CE"/>
    <w:rsid w:val="2224398A"/>
    <w:rsid w:val="2334BB47"/>
    <w:rsid w:val="238DBA2C"/>
    <w:rsid w:val="24128987"/>
    <w:rsid w:val="244DB236"/>
    <w:rsid w:val="24C34BD6"/>
    <w:rsid w:val="258D6748"/>
    <w:rsid w:val="266C5C09"/>
    <w:rsid w:val="26B3DAB0"/>
    <w:rsid w:val="26C55AEE"/>
    <w:rsid w:val="279D7D6F"/>
    <w:rsid w:val="27EC2710"/>
    <w:rsid w:val="27F024B6"/>
    <w:rsid w:val="284773F9"/>
    <w:rsid w:val="28B9849F"/>
    <w:rsid w:val="28BC20DE"/>
    <w:rsid w:val="2977A480"/>
    <w:rsid w:val="2A59E179"/>
    <w:rsid w:val="2A844D3D"/>
    <w:rsid w:val="2BFB2D57"/>
    <w:rsid w:val="2C91172D"/>
    <w:rsid w:val="2CE522AC"/>
    <w:rsid w:val="2D06FA18"/>
    <w:rsid w:val="2D074F79"/>
    <w:rsid w:val="2D49C53D"/>
    <w:rsid w:val="2E49C128"/>
    <w:rsid w:val="2E5B9FBE"/>
    <w:rsid w:val="2E8AC839"/>
    <w:rsid w:val="2EA31FDA"/>
    <w:rsid w:val="2EA4C538"/>
    <w:rsid w:val="2EDC0D87"/>
    <w:rsid w:val="2EFA6DD2"/>
    <w:rsid w:val="30AF6323"/>
    <w:rsid w:val="30BA0A03"/>
    <w:rsid w:val="30C52674"/>
    <w:rsid w:val="31AF0EB0"/>
    <w:rsid w:val="31DAC09C"/>
    <w:rsid w:val="31F2A7A7"/>
    <w:rsid w:val="334ABAF3"/>
    <w:rsid w:val="34E0C764"/>
    <w:rsid w:val="365C8F17"/>
    <w:rsid w:val="379309A9"/>
    <w:rsid w:val="384A0220"/>
    <w:rsid w:val="390F9D93"/>
    <w:rsid w:val="39225A0F"/>
    <w:rsid w:val="39367719"/>
    <w:rsid w:val="393DC513"/>
    <w:rsid w:val="39C801DB"/>
    <w:rsid w:val="39DEB03F"/>
    <w:rsid w:val="39E5D281"/>
    <w:rsid w:val="39F8CEFD"/>
    <w:rsid w:val="3A761F66"/>
    <w:rsid w:val="3AE31F09"/>
    <w:rsid w:val="3B417C65"/>
    <w:rsid w:val="3BE26DE5"/>
    <w:rsid w:val="3C0983E6"/>
    <w:rsid w:val="3C62A5BE"/>
    <w:rsid w:val="3E01CFDA"/>
    <w:rsid w:val="3E49BE18"/>
    <w:rsid w:val="3EBBC549"/>
    <w:rsid w:val="3EE85057"/>
    <w:rsid w:val="3F30D98E"/>
    <w:rsid w:val="3F3E88CC"/>
    <w:rsid w:val="3FF37AF2"/>
    <w:rsid w:val="408C856E"/>
    <w:rsid w:val="4093EDA8"/>
    <w:rsid w:val="409C9522"/>
    <w:rsid w:val="418496F5"/>
    <w:rsid w:val="418F4B53"/>
    <w:rsid w:val="4364E29B"/>
    <w:rsid w:val="4476E16D"/>
    <w:rsid w:val="44C6EC15"/>
    <w:rsid w:val="456CA8E2"/>
    <w:rsid w:val="46C19B0F"/>
    <w:rsid w:val="4752A5FD"/>
    <w:rsid w:val="485B54CD"/>
    <w:rsid w:val="48F681AA"/>
    <w:rsid w:val="490E8209"/>
    <w:rsid w:val="490F0E94"/>
    <w:rsid w:val="49E24F4C"/>
    <w:rsid w:val="4A363CAA"/>
    <w:rsid w:val="4A739BC1"/>
    <w:rsid w:val="4AC66437"/>
    <w:rsid w:val="4AF9491B"/>
    <w:rsid w:val="4B1D9D2B"/>
    <w:rsid w:val="4B9FB432"/>
    <w:rsid w:val="4C46AF56"/>
    <w:rsid w:val="4C4A153E"/>
    <w:rsid w:val="4CA5FC97"/>
    <w:rsid w:val="4CC5FE78"/>
    <w:rsid w:val="4DD7FC19"/>
    <w:rsid w:val="4DE27FB7"/>
    <w:rsid w:val="4DEB26FC"/>
    <w:rsid w:val="4E75BBE1"/>
    <w:rsid w:val="5048E5B0"/>
    <w:rsid w:val="504F2D23"/>
    <w:rsid w:val="50732555"/>
    <w:rsid w:val="50A4EA3E"/>
    <w:rsid w:val="50BEDEB8"/>
    <w:rsid w:val="5107B5BE"/>
    <w:rsid w:val="510B8052"/>
    <w:rsid w:val="51115F0D"/>
    <w:rsid w:val="51F568B2"/>
    <w:rsid w:val="522C3D94"/>
    <w:rsid w:val="526F7F7C"/>
    <w:rsid w:val="52BDDE60"/>
    <w:rsid w:val="533D8013"/>
    <w:rsid w:val="54050DC0"/>
    <w:rsid w:val="543FDC3B"/>
    <w:rsid w:val="549F2EAA"/>
    <w:rsid w:val="563A596B"/>
    <w:rsid w:val="564CDEDD"/>
    <w:rsid w:val="56CF4A32"/>
    <w:rsid w:val="57E83F00"/>
    <w:rsid w:val="58197EE7"/>
    <w:rsid w:val="58DA76D3"/>
    <w:rsid w:val="59459E2A"/>
    <w:rsid w:val="59847F9F"/>
    <w:rsid w:val="59A1A40B"/>
    <w:rsid w:val="5A703B90"/>
    <w:rsid w:val="5AB5EB04"/>
    <w:rsid w:val="5B08C6CD"/>
    <w:rsid w:val="5B205000"/>
    <w:rsid w:val="5B2895CC"/>
    <w:rsid w:val="5D00E57A"/>
    <w:rsid w:val="5D1E1151"/>
    <w:rsid w:val="5D35E096"/>
    <w:rsid w:val="5D376DB6"/>
    <w:rsid w:val="5D8D34E9"/>
    <w:rsid w:val="5DD445D2"/>
    <w:rsid w:val="5E2C42F3"/>
    <w:rsid w:val="5E347254"/>
    <w:rsid w:val="5EA31547"/>
    <w:rsid w:val="5EF67390"/>
    <w:rsid w:val="5F42E3F8"/>
    <w:rsid w:val="5F7F0387"/>
    <w:rsid w:val="5FA7BD3A"/>
    <w:rsid w:val="60E6415D"/>
    <w:rsid w:val="61780851"/>
    <w:rsid w:val="625EAD32"/>
    <w:rsid w:val="62FFB416"/>
    <w:rsid w:val="63334F6B"/>
    <w:rsid w:val="63ADC497"/>
    <w:rsid w:val="63B1D79A"/>
    <w:rsid w:val="63D0E9BA"/>
    <w:rsid w:val="64CE0540"/>
    <w:rsid w:val="64F2B46F"/>
    <w:rsid w:val="65145B6D"/>
    <w:rsid w:val="654FEA9D"/>
    <w:rsid w:val="661CA4AD"/>
    <w:rsid w:val="6651529A"/>
    <w:rsid w:val="667E3D8C"/>
    <w:rsid w:val="67005FCC"/>
    <w:rsid w:val="673F3C67"/>
    <w:rsid w:val="67A7734D"/>
    <w:rsid w:val="67AF2D07"/>
    <w:rsid w:val="6906382B"/>
    <w:rsid w:val="690AE2FC"/>
    <w:rsid w:val="69EDA3E6"/>
    <w:rsid w:val="6A3878A5"/>
    <w:rsid w:val="6A4A944A"/>
    <w:rsid w:val="6B1F893D"/>
    <w:rsid w:val="6C416D5B"/>
    <w:rsid w:val="6C44FD49"/>
    <w:rsid w:val="6C8F7A68"/>
    <w:rsid w:val="6DC8F87C"/>
    <w:rsid w:val="6DF789EB"/>
    <w:rsid w:val="6E062AD5"/>
    <w:rsid w:val="6E425098"/>
    <w:rsid w:val="6ED8270A"/>
    <w:rsid w:val="6F268765"/>
    <w:rsid w:val="6F926C8B"/>
    <w:rsid w:val="6F98F9AB"/>
    <w:rsid w:val="701868D0"/>
    <w:rsid w:val="708D1FC8"/>
    <w:rsid w:val="71186E6C"/>
    <w:rsid w:val="7159BCE0"/>
    <w:rsid w:val="717BF653"/>
    <w:rsid w:val="720FC7CC"/>
    <w:rsid w:val="731293B7"/>
    <w:rsid w:val="732FFD13"/>
    <w:rsid w:val="73C4C08A"/>
    <w:rsid w:val="75A458EA"/>
    <w:rsid w:val="75D1F12F"/>
    <w:rsid w:val="76CA11E5"/>
    <w:rsid w:val="7735E26D"/>
    <w:rsid w:val="77F80AA5"/>
    <w:rsid w:val="787702C3"/>
    <w:rsid w:val="78D375A9"/>
    <w:rsid w:val="78FA34F6"/>
    <w:rsid w:val="79FF0A49"/>
    <w:rsid w:val="7B7D7339"/>
    <w:rsid w:val="7BA33168"/>
    <w:rsid w:val="7BF6D2E8"/>
    <w:rsid w:val="7D35BBA9"/>
    <w:rsid w:val="7D6BA2D0"/>
    <w:rsid w:val="7DBDC08C"/>
    <w:rsid w:val="7E4F4B4E"/>
    <w:rsid w:val="7E65B41F"/>
    <w:rsid w:val="7F077331"/>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1CDC1"/>
  <w15:chartTrackingRefBased/>
  <w15:docId w15:val="{285C3E77-54D8-4671-9A51-EC64595A8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53F"/>
    <w:pPr>
      <w:spacing w:after="120" w:line="240" w:lineRule="auto"/>
      <w:jc w:val="both"/>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uiPriority w:val="9"/>
    <w:qFormat/>
    <w:rsid w:val="00B3253F"/>
    <w:pPr>
      <w:keepNext/>
      <w:numPr>
        <w:numId w:val="1"/>
      </w:numPr>
      <w:spacing w:before="120"/>
      <w:ind w:left="431" w:hanging="431"/>
      <w:jc w:val="left"/>
      <w:outlineLvl w:val="0"/>
    </w:pPr>
    <w:rPr>
      <w:rFonts w:cs="Arial"/>
      <w:b/>
      <w:bCs/>
      <w:kern w:val="32"/>
      <w:sz w:val="24"/>
      <w:szCs w:val="24"/>
    </w:rPr>
  </w:style>
  <w:style w:type="paragraph" w:styleId="Ttulo2">
    <w:name w:val="heading 2"/>
    <w:basedOn w:val="Normal"/>
    <w:next w:val="Normal"/>
    <w:link w:val="Ttulo2Car"/>
    <w:qFormat/>
    <w:rsid w:val="00B3253F"/>
    <w:pPr>
      <w:keepNext/>
      <w:numPr>
        <w:ilvl w:val="1"/>
        <w:numId w:val="1"/>
      </w:numPr>
      <w:spacing w:before="80"/>
      <w:outlineLvl w:val="1"/>
    </w:pPr>
    <w:rPr>
      <w:rFonts w:cs="Arial"/>
      <w:b/>
      <w:bCs/>
      <w:iCs/>
      <w:szCs w:val="28"/>
    </w:rPr>
  </w:style>
  <w:style w:type="paragraph" w:styleId="Ttulo3">
    <w:name w:val="heading 3"/>
    <w:basedOn w:val="Normal"/>
    <w:next w:val="Normal"/>
    <w:link w:val="Ttulo3Car"/>
    <w:qFormat/>
    <w:rsid w:val="00B3253F"/>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link w:val="Ttulo4Car"/>
    <w:qFormat/>
    <w:rsid w:val="00B3253F"/>
    <w:pPr>
      <w:keepNext/>
      <w:numPr>
        <w:ilvl w:val="3"/>
        <w:numId w:val="1"/>
      </w:numPr>
      <w:spacing w:before="240" w:after="60"/>
      <w:outlineLvl w:val="3"/>
    </w:pPr>
    <w:rPr>
      <w:b/>
      <w:bCs/>
      <w:sz w:val="28"/>
      <w:szCs w:val="28"/>
    </w:rPr>
  </w:style>
  <w:style w:type="paragraph" w:styleId="Ttulo5">
    <w:name w:val="heading 5"/>
    <w:basedOn w:val="Normal"/>
    <w:next w:val="Normal"/>
    <w:link w:val="Ttulo5Car"/>
    <w:qFormat/>
    <w:rsid w:val="00B3253F"/>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B3253F"/>
    <w:pPr>
      <w:numPr>
        <w:ilvl w:val="5"/>
        <w:numId w:val="1"/>
      </w:numPr>
      <w:spacing w:before="240" w:after="60"/>
      <w:outlineLvl w:val="5"/>
    </w:pPr>
    <w:rPr>
      <w:b/>
      <w:bCs/>
      <w:sz w:val="22"/>
      <w:szCs w:val="22"/>
    </w:rPr>
  </w:style>
  <w:style w:type="paragraph" w:styleId="Ttulo7">
    <w:name w:val="heading 7"/>
    <w:basedOn w:val="Normal"/>
    <w:next w:val="Normal"/>
    <w:link w:val="Ttulo7Car"/>
    <w:qFormat/>
    <w:rsid w:val="00B3253F"/>
    <w:pPr>
      <w:numPr>
        <w:ilvl w:val="6"/>
        <w:numId w:val="1"/>
      </w:numPr>
      <w:spacing w:before="240" w:after="60"/>
      <w:outlineLvl w:val="6"/>
    </w:pPr>
    <w:rPr>
      <w:sz w:val="24"/>
      <w:szCs w:val="24"/>
    </w:rPr>
  </w:style>
  <w:style w:type="paragraph" w:styleId="Ttulo8">
    <w:name w:val="heading 8"/>
    <w:basedOn w:val="Normal"/>
    <w:next w:val="Normal"/>
    <w:link w:val="Ttulo8Car"/>
    <w:qFormat/>
    <w:rsid w:val="00B3253F"/>
    <w:pPr>
      <w:numPr>
        <w:ilvl w:val="7"/>
        <w:numId w:val="1"/>
      </w:numPr>
      <w:spacing w:before="240" w:after="60"/>
      <w:outlineLvl w:val="7"/>
    </w:pPr>
    <w:rPr>
      <w:i/>
      <w:iCs/>
      <w:sz w:val="24"/>
      <w:szCs w:val="24"/>
    </w:rPr>
  </w:style>
  <w:style w:type="paragraph" w:styleId="Ttulo9">
    <w:name w:val="heading 9"/>
    <w:basedOn w:val="Normal"/>
    <w:next w:val="Normal"/>
    <w:link w:val="Ttulo9Car"/>
    <w:qFormat/>
    <w:rsid w:val="00B3253F"/>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253F"/>
    <w:rPr>
      <w:rFonts w:ascii="Times New Roman" w:eastAsia="Times New Roman" w:hAnsi="Times New Roman" w:cs="Arial"/>
      <w:b/>
      <w:bCs/>
      <w:kern w:val="32"/>
      <w:sz w:val="24"/>
      <w:szCs w:val="24"/>
      <w:lang w:val="es-ES_tradnl" w:eastAsia="es-ES"/>
    </w:rPr>
  </w:style>
  <w:style w:type="character" w:customStyle="1" w:styleId="Ttulo2Car">
    <w:name w:val="Título 2 Car"/>
    <w:basedOn w:val="Fuentedeprrafopredeter"/>
    <w:link w:val="Ttulo2"/>
    <w:rsid w:val="00B3253F"/>
    <w:rPr>
      <w:rFonts w:ascii="Times New Roman" w:eastAsia="Times New Roman" w:hAnsi="Times New Roman" w:cs="Arial"/>
      <w:b/>
      <w:bCs/>
      <w:iCs/>
      <w:sz w:val="20"/>
      <w:szCs w:val="28"/>
      <w:lang w:val="es-ES_tradnl" w:eastAsia="es-ES"/>
    </w:rPr>
  </w:style>
  <w:style w:type="character" w:customStyle="1" w:styleId="Ttulo3Car">
    <w:name w:val="Título 3 Car"/>
    <w:basedOn w:val="Fuentedeprrafopredeter"/>
    <w:link w:val="Ttulo3"/>
    <w:rsid w:val="00B3253F"/>
    <w:rPr>
      <w:rFonts w:ascii="Arial" w:eastAsia="Times New Roman" w:hAnsi="Arial" w:cs="Arial"/>
      <w:b/>
      <w:bCs/>
      <w:sz w:val="26"/>
      <w:szCs w:val="26"/>
      <w:lang w:val="es-ES_tradnl" w:eastAsia="es-ES"/>
    </w:rPr>
  </w:style>
  <w:style w:type="character" w:customStyle="1" w:styleId="Ttulo4Car">
    <w:name w:val="Título 4 Car"/>
    <w:basedOn w:val="Fuentedeprrafopredeter"/>
    <w:link w:val="Ttulo4"/>
    <w:rsid w:val="00B3253F"/>
    <w:rPr>
      <w:rFonts w:ascii="Times New Roman" w:eastAsia="Times New Roman" w:hAnsi="Times New Roman" w:cs="Times New Roman"/>
      <w:b/>
      <w:bCs/>
      <w:sz w:val="28"/>
      <w:szCs w:val="28"/>
      <w:lang w:val="es-ES_tradnl" w:eastAsia="es-ES"/>
    </w:rPr>
  </w:style>
  <w:style w:type="character" w:customStyle="1" w:styleId="Ttulo5Car">
    <w:name w:val="Título 5 Car"/>
    <w:basedOn w:val="Fuentedeprrafopredeter"/>
    <w:link w:val="Ttulo5"/>
    <w:rsid w:val="00B3253F"/>
    <w:rPr>
      <w:rFonts w:ascii="Times New Roman" w:eastAsia="Times New Roman" w:hAnsi="Times New Roman" w:cs="Times New Roman"/>
      <w:b/>
      <w:bCs/>
      <w:i/>
      <w:iCs/>
      <w:sz w:val="26"/>
      <w:szCs w:val="26"/>
      <w:lang w:val="es-ES_tradnl" w:eastAsia="es-ES"/>
    </w:rPr>
  </w:style>
  <w:style w:type="character" w:customStyle="1" w:styleId="Ttulo6Car">
    <w:name w:val="Título 6 Car"/>
    <w:basedOn w:val="Fuentedeprrafopredeter"/>
    <w:link w:val="Ttulo6"/>
    <w:rsid w:val="00B3253F"/>
    <w:rPr>
      <w:rFonts w:ascii="Times New Roman" w:eastAsia="Times New Roman" w:hAnsi="Times New Roman" w:cs="Times New Roman"/>
      <w:b/>
      <w:bCs/>
      <w:lang w:val="es-ES_tradnl" w:eastAsia="es-ES"/>
    </w:rPr>
  </w:style>
  <w:style w:type="character" w:customStyle="1" w:styleId="Ttulo7Car">
    <w:name w:val="Título 7 Car"/>
    <w:basedOn w:val="Fuentedeprrafopredeter"/>
    <w:link w:val="Ttulo7"/>
    <w:rsid w:val="00B3253F"/>
    <w:rPr>
      <w:rFonts w:ascii="Times New Roman" w:eastAsia="Times New Roman" w:hAnsi="Times New Roman" w:cs="Times New Roman"/>
      <w:sz w:val="24"/>
      <w:szCs w:val="24"/>
      <w:lang w:val="es-ES_tradnl" w:eastAsia="es-ES"/>
    </w:rPr>
  </w:style>
  <w:style w:type="character" w:customStyle="1" w:styleId="Ttulo8Car">
    <w:name w:val="Título 8 Car"/>
    <w:basedOn w:val="Fuentedeprrafopredeter"/>
    <w:link w:val="Ttulo8"/>
    <w:rsid w:val="00B3253F"/>
    <w:rPr>
      <w:rFonts w:ascii="Times New Roman" w:eastAsia="Times New Roman" w:hAnsi="Times New Roman" w:cs="Times New Roman"/>
      <w:i/>
      <w:iCs/>
      <w:sz w:val="24"/>
      <w:szCs w:val="24"/>
      <w:lang w:val="es-ES_tradnl" w:eastAsia="es-ES"/>
    </w:rPr>
  </w:style>
  <w:style w:type="character" w:customStyle="1" w:styleId="Ttulo9Car">
    <w:name w:val="Título 9 Car"/>
    <w:basedOn w:val="Fuentedeprrafopredeter"/>
    <w:link w:val="Ttulo9"/>
    <w:rsid w:val="00B3253F"/>
    <w:rPr>
      <w:rFonts w:ascii="Arial" w:eastAsia="Times New Roman" w:hAnsi="Arial" w:cs="Arial"/>
      <w:lang w:val="es-ES_tradnl" w:eastAsia="es-ES"/>
    </w:rPr>
  </w:style>
  <w:style w:type="paragraph" w:styleId="Descripcin">
    <w:name w:val="caption"/>
    <w:basedOn w:val="Normal"/>
    <w:next w:val="Normal"/>
    <w:qFormat/>
    <w:rsid w:val="00B3253F"/>
    <w:pPr>
      <w:spacing w:before="120"/>
    </w:pPr>
    <w:rPr>
      <w:b/>
    </w:rPr>
  </w:style>
  <w:style w:type="paragraph" w:customStyle="1" w:styleId="Autores-Nombres">
    <w:name w:val="Autores - Nombres"/>
    <w:basedOn w:val="Normal"/>
    <w:next w:val="Autores-Datos"/>
    <w:rsid w:val="00B3253F"/>
    <w:pPr>
      <w:spacing w:after="240"/>
      <w:jc w:val="center"/>
    </w:pPr>
    <w:rPr>
      <w:sz w:val="24"/>
    </w:rPr>
  </w:style>
  <w:style w:type="paragraph" w:customStyle="1" w:styleId="Autores-Datos">
    <w:name w:val="Autores - Datos"/>
    <w:basedOn w:val="Normal"/>
    <w:rsid w:val="00B3253F"/>
    <w:pPr>
      <w:spacing w:after="80"/>
      <w:jc w:val="center"/>
    </w:pPr>
    <w:rPr>
      <w:lang w:val="es-ES"/>
    </w:rPr>
  </w:style>
  <w:style w:type="paragraph" w:customStyle="1" w:styleId="Ttulo-CASEIB">
    <w:name w:val="Título - CASEIB"/>
    <w:basedOn w:val="Normal"/>
    <w:next w:val="Autores-Nombres"/>
    <w:rsid w:val="00B3253F"/>
    <w:pPr>
      <w:spacing w:after="480"/>
      <w:jc w:val="center"/>
    </w:pPr>
    <w:rPr>
      <w:b/>
      <w:sz w:val="36"/>
    </w:rPr>
  </w:style>
  <w:style w:type="paragraph" w:customStyle="1" w:styleId="Resumencontinuacin">
    <w:name w:val="Resumen continuación"/>
    <w:basedOn w:val="Normal"/>
    <w:rsid w:val="00B3253F"/>
    <w:pPr>
      <w:spacing w:after="240"/>
      <w:contextualSpacing/>
    </w:pPr>
    <w:rPr>
      <w:i/>
      <w:sz w:val="18"/>
      <w:lang w:val="es-ES"/>
    </w:rPr>
  </w:style>
  <w:style w:type="paragraph" w:customStyle="1" w:styleId="Resumen">
    <w:name w:val="Resumen"/>
    <w:basedOn w:val="Normal"/>
    <w:next w:val="Resumencontinuacin"/>
    <w:rsid w:val="00B3253F"/>
    <w:pPr>
      <w:spacing w:before="120" w:after="60"/>
      <w:jc w:val="center"/>
    </w:pPr>
    <w:rPr>
      <w:b/>
      <w:sz w:val="24"/>
      <w:lang w:val="es-ES"/>
    </w:rPr>
  </w:style>
  <w:style w:type="character" w:styleId="Refdecomentario">
    <w:name w:val="annotation reference"/>
    <w:basedOn w:val="Fuentedeprrafopredeter"/>
    <w:semiHidden/>
    <w:rsid w:val="00B3253F"/>
    <w:rPr>
      <w:sz w:val="16"/>
      <w:szCs w:val="16"/>
    </w:rPr>
  </w:style>
  <w:style w:type="paragraph" w:styleId="Encabezado">
    <w:name w:val="header"/>
    <w:basedOn w:val="Normal"/>
    <w:link w:val="EncabezadoCar"/>
    <w:rsid w:val="00B3253F"/>
    <w:pPr>
      <w:tabs>
        <w:tab w:val="center" w:pos="4252"/>
        <w:tab w:val="right" w:pos="8504"/>
      </w:tabs>
    </w:pPr>
  </w:style>
  <w:style w:type="character" w:customStyle="1" w:styleId="EncabezadoCar">
    <w:name w:val="Encabezado Car"/>
    <w:basedOn w:val="Fuentedeprrafopredeter"/>
    <w:link w:val="Encabezado"/>
    <w:rsid w:val="00B3253F"/>
    <w:rPr>
      <w:rFonts w:ascii="Times New Roman" w:eastAsia="Times New Roman" w:hAnsi="Times New Roman" w:cs="Times New Roman"/>
      <w:sz w:val="20"/>
      <w:szCs w:val="20"/>
      <w:lang w:val="es-ES_tradnl" w:eastAsia="es-ES"/>
    </w:rPr>
  </w:style>
  <w:style w:type="paragraph" w:styleId="Piedepgina">
    <w:name w:val="footer"/>
    <w:basedOn w:val="Normal"/>
    <w:link w:val="PiedepginaCar"/>
    <w:rsid w:val="00B3253F"/>
    <w:pPr>
      <w:tabs>
        <w:tab w:val="center" w:pos="4252"/>
        <w:tab w:val="right" w:pos="8504"/>
      </w:tabs>
      <w:spacing w:after="0"/>
    </w:pPr>
    <w:rPr>
      <w:sz w:val="16"/>
    </w:rPr>
  </w:style>
  <w:style w:type="character" w:customStyle="1" w:styleId="PiedepginaCar">
    <w:name w:val="Pie de página Car"/>
    <w:basedOn w:val="Fuentedeprrafopredeter"/>
    <w:link w:val="Piedepgina"/>
    <w:rsid w:val="00B3253F"/>
    <w:rPr>
      <w:rFonts w:ascii="Times New Roman" w:eastAsia="Times New Roman" w:hAnsi="Times New Roman" w:cs="Times New Roman"/>
      <w:sz w:val="16"/>
      <w:szCs w:val="20"/>
      <w:lang w:val="es-ES_tradnl" w:eastAsia="es-ES"/>
    </w:rPr>
  </w:style>
  <w:style w:type="paragraph" w:styleId="Textocomentario">
    <w:name w:val="annotation text"/>
    <w:basedOn w:val="Normal"/>
    <w:link w:val="TextocomentarioCar"/>
    <w:semiHidden/>
    <w:rsid w:val="00B3253F"/>
  </w:style>
  <w:style w:type="character" w:customStyle="1" w:styleId="TextocomentarioCar">
    <w:name w:val="Texto comentario Car"/>
    <w:basedOn w:val="Fuentedeprrafopredeter"/>
    <w:link w:val="Textocomentario"/>
    <w:semiHidden/>
    <w:rsid w:val="00B3253F"/>
    <w:rPr>
      <w:rFonts w:ascii="Times New Roman" w:eastAsia="Times New Roman" w:hAnsi="Times New Roman" w:cs="Times New Roman"/>
      <w:sz w:val="20"/>
      <w:szCs w:val="20"/>
      <w:lang w:val="es-ES_tradnl" w:eastAsia="es-ES"/>
    </w:rPr>
  </w:style>
  <w:style w:type="character" w:styleId="Nmerodepgina">
    <w:name w:val="page number"/>
    <w:basedOn w:val="Fuentedeprrafopredeter"/>
    <w:rsid w:val="00B3253F"/>
    <w:rPr>
      <w:sz w:val="16"/>
    </w:rPr>
  </w:style>
  <w:style w:type="paragraph" w:styleId="Prrafodelista">
    <w:name w:val="List Paragraph"/>
    <w:basedOn w:val="Normal"/>
    <w:uiPriority w:val="34"/>
    <w:qFormat/>
    <w:rsid w:val="00B3253F"/>
    <w:pPr>
      <w:ind w:left="720"/>
      <w:contextualSpacing/>
    </w:pPr>
  </w:style>
  <w:style w:type="paragraph" w:styleId="Revisin">
    <w:name w:val="Revision"/>
    <w:hidden/>
    <w:uiPriority w:val="99"/>
    <w:semiHidden/>
    <w:rsid w:val="00666BE5"/>
    <w:pPr>
      <w:spacing w:after="0" w:line="240" w:lineRule="auto"/>
    </w:pPr>
    <w:rPr>
      <w:rFonts w:ascii="Times New Roman" w:eastAsia="Times New Roman" w:hAnsi="Times New Roman" w:cs="Times New Roman"/>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300D2D"/>
    <w:rPr>
      <w:b/>
      <w:bCs/>
    </w:rPr>
  </w:style>
  <w:style w:type="character" w:customStyle="1" w:styleId="AsuntodelcomentarioCar">
    <w:name w:val="Asunto del comentario Car"/>
    <w:basedOn w:val="TextocomentarioCar"/>
    <w:link w:val="Asuntodelcomentario"/>
    <w:uiPriority w:val="99"/>
    <w:semiHidden/>
    <w:rsid w:val="00300D2D"/>
    <w:rPr>
      <w:rFonts w:ascii="Times New Roman" w:eastAsia="Times New Roman" w:hAnsi="Times New Roman" w:cs="Times New Roman"/>
      <w:b/>
      <w:bCs/>
      <w:sz w:val="20"/>
      <w:szCs w:val="20"/>
      <w:lang w:val="es-ES_tradnl" w:eastAsia="es-ES"/>
    </w:rPr>
  </w:style>
  <w:style w:type="character" w:styleId="Hipervnculo">
    <w:name w:val="Hyperlink"/>
    <w:basedOn w:val="Fuentedeprrafopredeter"/>
    <w:uiPriority w:val="99"/>
    <w:unhideWhenUsed/>
    <w:rsid w:val="00543276"/>
    <w:rPr>
      <w:color w:val="0563C1" w:themeColor="hyperlink"/>
      <w:u w:val="single"/>
    </w:rPr>
  </w:style>
  <w:style w:type="character" w:styleId="Mencinsinresolver">
    <w:name w:val="Unresolved Mention"/>
    <w:basedOn w:val="Fuentedeprrafopredeter"/>
    <w:uiPriority w:val="99"/>
    <w:semiHidden/>
    <w:unhideWhenUsed/>
    <w:rsid w:val="00543276"/>
    <w:rPr>
      <w:color w:val="605E5C"/>
      <w:shd w:val="clear" w:color="auto" w:fill="E1DFDD"/>
    </w:rPr>
  </w:style>
  <w:style w:type="character" w:styleId="Textodelmarcadordeposicin">
    <w:name w:val="Placeholder Text"/>
    <w:basedOn w:val="Fuentedeprrafopredeter"/>
    <w:uiPriority w:val="99"/>
    <w:semiHidden/>
    <w:rsid w:val="009820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image" Target="media/image3.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2.xm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A1A45-B1EF-48A3-B637-2D700AF30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3629</Words>
  <Characters>20689</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Anchuela Cantarero</dc:creator>
  <cp:keywords/>
  <dc:description/>
  <cp:lastModifiedBy>Daniel Anchuela Cantarero</cp:lastModifiedBy>
  <cp:revision>2</cp:revision>
  <dcterms:created xsi:type="dcterms:W3CDTF">2021-12-06T18:23:00Z</dcterms:created>
  <dcterms:modified xsi:type="dcterms:W3CDTF">2021-12-06T18:23:00Z</dcterms:modified>
</cp:coreProperties>
</file>